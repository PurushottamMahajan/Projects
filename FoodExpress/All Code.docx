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0A38" w14:textId="3A66411C" w:rsidR="001C6169" w:rsidRPr="00CA4090" w:rsidRDefault="001C6169">
      <w:pPr>
        <w:rPr>
          <w:b/>
          <w:bCs/>
          <w:sz w:val="18"/>
          <w:szCs w:val="18"/>
        </w:rPr>
      </w:pPr>
      <w:r w:rsidRPr="00CA4090">
        <w:rPr>
          <w:b/>
          <w:bCs/>
          <w:sz w:val="18"/>
          <w:szCs w:val="18"/>
        </w:rPr>
        <w:t>AndroidManifest.xml</w:t>
      </w:r>
    </w:p>
    <w:p w14:paraId="0293162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>&lt;?xml version="1.0" encoding="utf-8"?&gt;</w:t>
      </w:r>
    </w:p>
    <w:p w14:paraId="5FC509E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>&lt;manifest xmlns:android="http://schemas.android.com/apk/res/android"</w:t>
      </w:r>
    </w:p>
    <w:p w14:paraId="25194D1E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xmlns:tools="http://schemas.android.com/tools"&gt;</w:t>
      </w:r>
    </w:p>
    <w:p w14:paraId="56B047D9" w14:textId="77777777" w:rsidR="001C6169" w:rsidRPr="001C6169" w:rsidRDefault="001C6169" w:rsidP="001C6169">
      <w:pPr>
        <w:rPr>
          <w:sz w:val="18"/>
          <w:szCs w:val="18"/>
        </w:rPr>
      </w:pPr>
    </w:p>
    <w:p w14:paraId="43C1226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&lt;uses-permission android:name="android.permission.INTERNET" /&gt;</w:t>
      </w:r>
    </w:p>
    <w:p w14:paraId="6351A9B3" w14:textId="77777777" w:rsidR="001C6169" w:rsidRPr="001C6169" w:rsidRDefault="001C6169" w:rsidP="001C6169">
      <w:pPr>
        <w:rPr>
          <w:sz w:val="18"/>
          <w:szCs w:val="18"/>
        </w:rPr>
      </w:pPr>
    </w:p>
    <w:p w14:paraId="4EE8218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&lt;application</w:t>
      </w:r>
    </w:p>
    <w:p w14:paraId="3A5B084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android:allowBackup="true"</w:t>
      </w:r>
    </w:p>
    <w:p w14:paraId="5159ED5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android:dataExtractionRules="@xml/data_extraction_rules"</w:t>
      </w:r>
    </w:p>
    <w:p w14:paraId="01F27F52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android:fullBackupContent="@xml/backup_rules"</w:t>
      </w:r>
    </w:p>
    <w:p w14:paraId="4F0B0B0F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android:icon="@mipmap/ic_launcher"</w:t>
      </w:r>
    </w:p>
    <w:p w14:paraId="75B426F9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android:label="@string/app_name"</w:t>
      </w:r>
    </w:p>
    <w:p w14:paraId="1B481E36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android:roundIcon="@mipmap/ic_launcher_round"</w:t>
      </w:r>
    </w:p>
    <w:p w14:paraId="38BBCBE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android:supportsRtl="true"</w:t>
      </w:r>
    </w:p>
    <w:p w14:paraId="178AC918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android:theme="@style/Theme.FoodXpress"</w:t>
      </w:r>
    </w:p>
    <w:p w14:paraId="42516593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tools:targetApi="31"&gt;</w:t>
      </w:r>
    </w:p>
    <w:p w14:paraId="47B299A9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29BDB965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android:name=".UpdateMenu3"</w:t>
      </w:r>
    </w:p>
    <w:p w14:paraId="6E7E18B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76878AE2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48E7EEEC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android:name=".ShowAllOrders3"</w:t>
      </w:r>
    </w:p>
    <w:p w14:paraId="04C5A01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2C9B495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5C59E7F9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android:name=".DeleteRecord"</w:t>
      </w:r>
    </w:p>
    <w:p w14:paraId="002512F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2955BA4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58D88EEF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android:name=".UpdateMenu2"</w:t>
      </w:r>
    </w:p>
    <w:p w14:paraId="06F05E3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4E5A187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7169CD45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android:name=".ShowAllOrders2"</w:t>
      </w:r>
    </w:p>
    <w:p w14:paraId="02F4BED1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248F706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44396345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android:name=".Mess3OwnerDashBoard"</w:t>
      </w:r>
    </w:p>
    <w:p w14:paraId="68A2207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2EC4FFC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56944642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android:name=".PlaceOrderPage3"</w:t>
      </w:r>
    </w:p>
    <w:p w14:paraId="11584632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289951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7328DA7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android:name=".PlaceOrderPage2"</w:t>
      </w:r>
    </w:p>
    <w:p w14:paraId="0152A61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5AB9644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154958B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android:name=".Mess2OwnerDashBoard"</w:t>
      </w:r>
    </w:p>
    <w:p w14:paraId="39DDC7D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C47542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27740AA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android:name=".MainActivity"</w:t>
      </w:r>
    </w:p>
    <w:p w14:paraId="29C86748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82EEFC1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0BB0743E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android:name=".StudentMenuPage"</w:t>
      </w:r>
    </w:p>
    <w:p w14:paraId="0B6819B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33AE1A0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39295503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android:name=".MessOwnerRegisterPage"</w:t>
      </w:r>
    </w:p>
    <w:p w14:paraId="01AF1F19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3648AEBD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1D646C65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android:name=".ForgotPassword"</w:t>
      </w:r>
    </w:p>
    <w:p w14:paraId="309F201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639F753D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77617F4C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android:name=".UpdateMenu"</w:t>
      </w:r>
    </w:p>
    <w:p w14:paraId="725D742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63DEB9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1083B73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android:name=".ShowAllOrders"</w:t>
      </w:r>
    </w:p>
    <w:p w14:paraId="28190ED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645A9DED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03696ECF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android:name=".MessOwnerDashBoard"</w:t>
      </w:r>
    </w:p>
    <w:p w14:paraId="7ECCA94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0C86FDD6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31C4A3B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android:name=".MessOwnerLoginPage"</w:t>
      </w:r>
    </w:p>
    <w:p w14:paraId="5FC9FE1F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lastRenderedPageBreak/>
        <w:t xml:space="preserve">            android:exported="false" /&gt;</w:t>
      </w:r>
    </w:p>
    <w:p w14:paraId="6326C626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618C864E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android:name=".PlaceOrderPage"</w:t>
      </w:r>
    </w:p>
    <w:p w14:paraId="67094AC1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6A85C7F2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29547618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android:name=".AboutFoodXpress"</w:t>
      </w:r>
    </w:p>
    <w:p w14:paraId="28432EC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3465E9F3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44CCD376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android:name=".StudentProfilePage"</w:t>
      </w:r>
    </w:p>
    <w:p w14:paraId="00D93AF3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28B7310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16E0AE9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android:name=".StudentDashBoard"</w:t>
      </w:r>
    </w:p>
    <w:p w14:paraId="44969C0D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60ED81F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129FBDCB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android:name=".StudentRegistrationPage"</w:t>
      </w:r>
    </w:p>
    <w:p w14:paraId="1540DF2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74BD9CCD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2935692C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android:name=".StudentLoginPage"</w:t>
      </w:r>
    </w:p>
    <w:p w14:paraId="01108AD7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android:exported="false" /&gt;</w:t>
      </w:r>
    </w:p>
    <w:p w14:paraId="72AB0303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&lt;activity</w:t>
      </w:r>
    </w:p>
    <w:p w14:paraId="259F910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android:name=".IntroPage"</w:t>
      </w:r>
    </w:p>
    <w:p w14:paraId="758BF0E4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android:exported="true"&gt;</w:t>
      </w:r>
    </w:p>
    <w:p w14:paraId="14A546E1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&lt;intent-filter&gt;</w:t>
      </w:r>
    </w:p>
    <w:p w14:paraId="239CD685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    &lt;action android:name="android.intent.action.MAIN" /&gt;</w:t>
      </w:r>
    </w:p>
    <w:p w14:paraId="52DE694F" w14:textId="77777777" w:rsidR="001C6169" w:rsidRPr="001C6169" w:rsidRDefault="001C6169" w:rsidP="001C6169">
      <w:pPr>
        <w:rPr>
          <w:sz w:val="18"/>
          <w:szCs w:val="18"/>
        </w:rPr>
      </w:pPr>
    </w:p>
    <w:p w14:paraId="397ACFFF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    &lt;category android:name="android.intent.category.LAUNCHER" /&gt;</w:t>
      </w:r>
    </w:p>
    <w:p w14:paraId="378A2A60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    &lt;/intent-filter&gt;</w:t>
      </w:r>
    </w:p>
    <w:p w14:paraId="4A887C51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    &lt;/activity&gt;</w:t>
      </w:r>
    </w:p>
    <w:p w14:paraId="7116084A" w14:textId="77777777" w:rsidR="001C6169" w:rsidRP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 xml:space="preserve">    &lt;/application&gt;</w:t>
      </w:r>
    </w:p>
    <w:p w14:paraId="7548E90E" w14:textId="77777777" w:rsidR="001C6169" w:rsidRPr="001C6169" w:rsidRDefault="001C6169" w:rsidP="001C6169">
      <w:pPr>
        <w:rPr>
          <w:sz w:val="18"/>
          <w:szCs w:val="18"/>
        </w:rPr>
      </w:pPr>
    </w:p>
    <w:p w14:paraId="4F32CAED" w14:textId="0921A6C4" w:rsidR="001C6169" w:rsidRDefault="001C6169" w:rsidP="001C6169">
      <w:pPr>
        <w:rPr>
          <w:sz w:val="18"/>
          <w:szCs w:val="18"/>
        </w:rPr>
      </w:pPr>
      <w:r w:rsidRPr="001C6169">
        <w:rPr>
          <w:sz w:val="18"/>
          <w:szCs w:val="18"/>
        </w:rPr>
        <w:t>&lt;/manifest&gt;</w:t>
      </w:r>
    </w:p>
    <w:p w14:paraId="3C0AEE63" w14:textId="77777777" w:rsidR="00CA4090" w:rsidRDefault="00CA4090" w:rsidP="001C6169">
      <w:pPr>
        <w:rPr>
          <w:sz w:val="18"/>
          <w:szCs w:val="18"/>
        </w:rPr>
      </w:pPr>
    </w:p>
    <w:p w14:paraId="574B8F58" w14:textId="77777777" w:rsidR="00CA4090" w:rsidRDefault="00CA4090" w:rsidP="001C6169">
      <w:pPr>
        <w:rPr>
          <w:sz w:val="18"/>
          <w:szCs w:val="18"/>
        </w:rPr>
      </w:pPr>
    </w:p>
    <w:p w14:paraId="57A362ED" w14:textId="77777777" w:rsidR="00CA4090" w:rsidRDefault="00CA4090" w:rsidP="001C6169">
      <w:pPr>
        <w:rPr>
          <w:sz w:val="18"/>
          <w:szCs w:val="18"/>
        </w:rPr>
      </w:pPr>
    </w:p>
    <w:p w14:paraId="38D045BA" w14:textId="2E6FA93B" w:rsidR="00CA4090" w:rsidRDefault="00CA4090" w:rsidP="001C6169">
      <w:pPr>
        <w:rPr>
          <w:sz w:val="18"/>
          <w:szCs w:val="18"/>
        </w:rPr>
      </w:pPr>
      <w:r>
        <w:rPr>
          <w:sz w:val="18"/>
          <w:szCs w:val="18"/>
        </w:rPr>
        <w:t>AboutFoodXpress.java</w:t>
      </w:r>
    </w:p>
    <w:p w14:paraId="6961F7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6E6B136F" w14:textId="77777777" w:rsidR="00CA4090" w:rsidRPr="00CA4090" w:rsidRDefault="00CA4090" w:rsidP="00CA4090">
      <w:pPr>
        <w:rPr>
          <w:sz w:val="18"/>
          <w:szCs w:val="18"/>
        </w:rPr>
      </w:pPr>
    </w:p>
    <w:p w14:paraId="1CD585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466E98C6" w14:textId="77777777" w:rsidR="00CA4090" w:rsidRPr="00CA4090" w:rsidRDefault="00CA4090" w:rsidP="00CA4090">
      <w:pPr>
        <w:rPr>
          <w:sz w:val="18"/>
          <w:szCs w:val="18"/>
        </w:rPr>
      </w:pPr>
    </w:p>
    <w:p w14:paraId="1BE7BC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243CE2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4EBDC9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61DC25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5593E0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252B64CA" w14:textId="77777777" w:rsidR="00CA4090" w:rsidRPr="00CA4090" w:rsidRDefault="00CA4090" w:rsidP="00CA4090">
      <w:pPr>
        <w:rPr>
          <w:sz w:val="18"/>
          <w:szCs w:val="18"/>
        </w:rPr>
      </w:pPr>
    </w:p>
    <w:p w14:paraId="0CC65E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AboutFoodXpress extends AppCompatActivity {</w:t>
      </w:r>
    </w:p>
    <w:p w14:paraId="311767B8" w14:textId="77777777" w:rsidR="00CA4090" w:rsidRPr="00CA4090" w:rsidRDefault="00CA4090" w:rsidP="00CA4090">
      <w:pPr>
        <w:rPr>
          <w:sz w:val="18"/>
          <w:szCs w:val="18"/>
        </w:rPr>
      </w:pPr>
    </w:p>
    <w:p w14:paraId="69F2DE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548FA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7BC7E8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3F310C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57A8AD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setContentView(R.layout.activity_about_food_xpress);</w:t>
      </w:r>
    </w:p>
    <w:p w14:paraId="7D1448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0E307F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75AA4E3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2186AC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469D50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C21A0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2D83955" w14:textId="510DE9F4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12F90543" w14:textId="54CC726F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DeleteRecord.java</w:t>
      </w:r>
    </w:p>
    <w:p w14:paraId="03305C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7166B99F" w14:textId="77777777" w:rsidR="00CA4090" w:rsidRPr="00CA4090" w:rsidRDefault="00CA4090" w:rsidP="00CA4090">
      <w:pPr>
        <w:rPr>
          <w:sz w:val="18"/>
          <w:szCs w:val="18"/>
        </w:rPr>
      </w:pPr>
    </w:p>
    <w:p w14:paraId="0CEC07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55EBA6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4C6C33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6DEFC6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>import android.widget.EditText;</w:t>
      </w:r>
    </w:p>
    <w:p w14:paraId="228DC7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android.widget.Toast;</w:t>
      </w:r>
    </w:p>
    <w:p w14:paraId="34268205" w14:textId="77777777" w:rsidR="00CA4090" w:rsidRPr="00CA4090" w:rsidRDefault="00CA4090" w:rsidP="00CA4090">
      <w:pPr>
        <w:rPr>
          <w:sz w:val="18"/>
          <w:szCs w:val="18"/>
        </w:rPr>
      </w:pPr>
    </w:p>
    <w:p w14:paraId="4456D2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51E8C6D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6A220A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3703CC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27B820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5DC4ED60" w14:textId="77777777" w:rsidR="00CA4090" w:rsidRPr="00CA4090" w:rsidRDefault="00CA4090" w:rsidP="00CA4090">
      <w:pPr>
        <w:rPr>
          <w:sz w:val="18"/>
          <w:szCs w:val="18"/>
        </w:rPr>
      </w:pPr>
    </w:p>
    <w:p w14:paraId="66D372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com.google.firebase.database.DatabaseReference;</w:t>
      </w:r>
    </w:p>
    <w:p w14:paraId="58D34D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com.google.firebase.database.FirebaseDatabase;</w:t>
      </w:r>
    </w:p>
    <w:p w14:paraId="3D5F8CE7" w14:textId="77777777" w:rsidR="00CA4090" w:rsidRPr="00CA4090" w:rsidRDefault="00CA4090" w:rsidP="00CA4090">
      <w:pPr>
        <w:rPr>
          <w:sz w:val="18"/>
          <w:szCs w:val="18"/>
        </w:rPr>
      </w:pPr>
    </w:p>
    <w:p w14:paraId="15AD3D6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DeleteRecord extends AppCompatActivity {</w:t>
      </w:r>
    </w:p>
    <w:p w14:paraId="321A71B0" w14:textId="77777777" w:rsidR="00CA4090" w:rsidRPr="00CA4090" w:rsidRDefault="00CA4090" w:rsidP="00CA4090">
      <w:pPr>
        <w:rPr>
          <w:sz w:val="18"/>
          <w:szCs w:val="18"/>
        </w:rPr>
      </w:pPr>
    </w:p>
    <w:p w14:paraId="3B8846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btnDeleteRecord;</w:t>
      </w:r>
    </w:p>
    <w:p w14:paraId="761011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deleteRecord;</w:t>
      </w:r>
    </w:p>
    <w:p w14:paraId="618E0A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reference;</w:t>
      </w:r>
    </w:p>
    <w:p w14:paraId="21271590" w14:textId="77777777" w:rsidR="00CA4090" w:rsidRPr="00CA4090" w:rsidRDefault="00CA4090" w:rsidP="00CA4090">
      <w:pPr>
        <w:rPr>
          <w:sz w:val="18"/>
          <w:szCs w:val="18"/>
        </w:rPr>
      </w:pPr>
    </w:p>
    <w:p w14:paraId="7373080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F0809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1252F1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13191B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4552DC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setContentView(R.layout.activity_delete_record);</w:t>
      </w:r>
    </w:p>
    <w:p w14:paraId="16DD1C3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3B8FBB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14228B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0C5AAD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0DB7AE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AAD650C" w14:textId="77777777" w:rsidR="00CA4090" w:rsidRPr="00CA4090" w:rsidRDefault="00CA4090" w:rsidP="00CA4090">
      <w:pPr>
        <w:rPr>
          <w:sz w:val="18"/>
          <w:szCs w:val="18"/>
        </w:rPr>
      </w:pPr>
    </w:p>
    <w:p w14:paraId="490A58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deleteRecord = findViewById(R.id.deleteRecord);</w:t>
      </w:r>
    </w:p>
    <w:p w14:paraId="2CEB2F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btnDeleteRecord = findViewById(R.id.btnDeleteRecord);</w:t>
      </w:r>
    </w:p>
    <w:p w14:paraId="5580DF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 = FirebaseDatabase.getInstance().getReference().child("Orders");</w:t>
      </w:r>
    </w:p>
    <w:p w14:paraId="4C027AA3" w14:textId="77777777" w:rsidR="00CA4090" w:rsidRPr="00CA4090" w:rsidRDefault="00CA4090" w:rsidP="00CA4090">
      <w:pPr>
        <w:rPr>
          <w:sz w:val="18"/>
          <w:szCs w:val="18"/>
        </w:rPr>
      </w:pPr>
    </w:p>
    <w:p w14:paraId="1627A2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btnDeleteRecord.setOnClickListener(new View.OnClickListener() {</w:t>
      </w:r>
    </w:p>
    <w:p w14:paraId="09A00E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C653E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331D337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deleteRecord();</w:t>
      </w:r>
    </w:p>
    <w:p w14:paraId="024B1A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6432B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9F0AEDA" w14:textId="77777777" w:rsidR="00CA4090" w:rsidRPr="00CA4090" w:rsidRDefault="00CA4090" w:rsidP="00CA4090">
      <w:pPr>
        <w:rPr>
          <w:sz w:val="18"/>
          <w:szCs w:val="18"/>
        </w:rPr>
      </w:pPr>
    </w:p>
    <w:p w14:paraId="1170A1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8EFE60B" w14:textId="77777777" w:rsidR="00CA4090" w:rsidRPr="00CA4090" w:rsidRDefault="00CA4090" w:rsidP="00CA4090">
      <w:pPr>
        <w:rPr>
          <w:sz w:val="18"/>
          <w:szCs w:val="18"/>
        </w:rPr>
      </w:pPr>
    </w:p>
    <w:p w14:paraId="1658FF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deleteRecord() {</w:t>
      </w:r>
    </w:p>
    <w:p w14:paraId="6F4415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reference.child(deleteRecord.getText().toString()).removeValue();</w:t>
      </w:r>
    </w:p>
    <w:p w14:paraId="21FEBF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Toast.makeText(this, "Record Deleted", Toast.LENGTH_SHORT).show();</w:t>
      </w:r>
    </w:p>
    <w:p w14:paraId="44FA996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deleteRecord.setText("");</w:t>
      </w:r>
    </w:p>
    <w:p w14:paraId="5CDB67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B560318" w14:textId="6812C925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BD450B2" w14:textId="21162FC7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ForgotPassword.java</w:t>
      </w:r>
    </w:p>
    <w:p w14:paraId="46555C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53B9BE4F" w14:textId="77777777" w:rsidR="00CA4090" w:rsidRPr="00CA4090" w:rsidRDefault="00CA4090" w:rsidP="00CA4090">
      <w:pPr>
        <w:rPr>
          <w:sz w:val="18"/>
          <w:szCs w:val="18"/>
        </w:rPr>
      </w:pPr>
    </w:p>
    <w:p w14:paraId="17C6B7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3D6C9CC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0AC710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android.text.TextUtils;</w:t>
      </w:r>
    </w:p>
    <w:p w14:paraId="11CB1D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384796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2D5E62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android.widget.EditText;</w:t>
      </w:r>
    </w:p>
    <w:p w14:paraId="18E2FC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android.widget.ProgressBar;</w:t>
      </w:r>
    </w:p>
    <w:p w14:paraId="570F24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android.widget.Toast;</w:t>
      </w:r>
    </w:p>
    <w:p w14:paraId="7AE92F98" w14:textId="77777777" w:rsidR="00CA4090" w:rsidRPr="00CA4090" w:rsidRDefault="00CA4090" w:rsidP="00CA4090">
      <w:pPr>
        <w:rPr>
          <w:sz w:val="18"/>
          <w:szCs w:val="18"/>
        </w:rPr>
      </w:pPr>
    </w:p>
    <w:p w14:paraId="5ED3C9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7DF3EF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123D1D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4DA476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>import androidx.core.graphics.Insets;</w:t>
      </w:r>
    </w:p>
    <w:p w14:paraId="396F88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06D33B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709260E0" w14:textId="77777777" w:rsidR="00CA4090" w:rsidRPr="00CA4090" w:rsidRDefault="00CA4090" w:rsidP="00CA4090">
      <w:pPr>
        <w:rPr>
          <w:sz w:val="18"/>
          <w:szCs w:val="18"/>
        </w:rPr>
      </w:pPr>
    </w:p>
    <w:p w14:paraId="3A9B53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com.google.android.gms.tasks.OnFailureListener;</w:t>
      </w:r>
    </w:p>
    <w:p w14:paraId="73D7C0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com.google.android.gms.tasks.OnSuccessListener;</w:t>
      </w:r>
    </w:p>
    <w:p w14:paraId="370AC2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com.google.firebase.auth.FirebaseAuth;</w:t>
      </w:r>
    </w:p>
    <w:p w14:paraId="32C5EB9D" w14:textId="77777777" w:rsidR="00CA4090" w:rsidRPr="00CA4090" w:rsidRDefault="00CA4090" w:rsidP="00CA4090">
      <w:pPr>
        <w:rPr>
          <w:sz w:val="18"/>
          <w:szCs w:val="18"/>
        </w:rPr>
      </w:pPr>
    </w:p>
    <w:p w14:paraId="6DECC3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ForgotPassword extends AppCompatActivity {</w:t>
      </w:r>
    </w:p>
    <w:p w14:paraId="2F10DFF8" w14:textId="77777777" w:rsidR="00CA4090" w:rsidRPr="00CA4090" w:rsidRDefault="00CA4090" w:rsidP="00CA4090">
      <w:pPr>
        <w:rPr>
          <w:sz w:val="18"/>
          <w:szCs w:val="18"/>
        </w:rPr>
      </w:pPr>
    </w:p>
    <w:p w14:paraId="356D04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etResetPassword;</w:t>
      </w:r>
    </w:p>
    <w:p w14:paraId="325994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btnResetPassword;</w:t>
      </w:r>
    </w:p>
    <w:p w14:paraId="319E08CF" w14:textId="1D2D1774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ProgressBar</w:t>
      </w:r>
      <w:del w:id="0" w:author="HP" w:date="2024-04-19T00:01:00Z">
        <w:r w:rsidRPr="00CA4090" w:rsidDel="00227217">
          <w:rPr>
            <w:sz w:val="18"/>
            <w:szCs w:val="18"/>
          </w:rPr>
          <w:delText xml:space="preserve"> progressBar</w:delText>
        </w:r>
      </w:del>
      <w:r w:rsidRPr="00CA4090">
        <w:rPr>
          <w:sz w:val="18"/>
          <w:szCs w:val="18"/>
        </w:rPr>
        <w:t>;</w:t>
      </w:r>
    </w:p>
    <w:p w14:paraId="16C4B0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FirebaseAuth mAuth;</w:t>
      </w:r>
    </w:p>
    <w:p w14:paraId="12A7E3C1" w14:textId="77777777" w:rsidR="00CA4090" w:rsidRPr="00CA4090" w:rsidRDefault="00CA4090" w:rsidP="00CA4090">
      <w:pPr>
        <w:rPr>
          <w:sz w:val="18"/>
          <w:szCs w:val="18"/>
        </w:rPr>
      </w:pPr>
    </w:p>
    <w:p w14:paraId="4DD90D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AD760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53AF3C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04A9DA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033BA9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setContentView(R.layout.activity_forgot_password);</w:t>
      </w:r>
    </w:p>
    <w:p w14:paraId="22D391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298899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7870EE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1F7CD9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13AB90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7D4CA1C" w14:textId="77777777" w:rsidR="00CA4090" w:rsidRPr="00CA4090" w:rsidRDefault="00CA4090" w:rsidP="00CA4090">
      <w:pPr>
        <w:rPr>
          <w:sz w:val="18"/>
          <w:szCs w:val="18"/>
        </w:rPr>
      </w:pPr>
    </w:p>
    <w:p w14:paraId="795A75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etResetPassword = findViewById(R.id.etResetPassword);</w:t>
      </w:r>
    </w:p>
    <w:p w14:paraId="1E496E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btnResetPassword = findViewById(R.id.btnResetPassword);</w:t>
      </w:r>
    </w:p>
    <w:p w14:paraId="022505F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progressBar = findViewById(R.id.forgetPasswordProgressBar);</w:t>
      </w:r>
    </w:p>
    <w:p w14:paraId="61622CB8" w14:textId="77777777" w:rsidR="00CA4090" w:rsidRPr="00CA4090" w:rsidRDefault="00CA4090" w:rsidP="00CA4090">
      <w:pPr>
        <w:rPr>
          <w:sz w:val="18"/>
          <w:szCs w:val="18"/>
        </w:rPr>
      </w:pPr>
    </w:p>
    <w:p w14:paraId="0E5A68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 = FirebaseAuth.getInstance();</w:t>
      </w:r>
    </w:p>
    <w:p w14:paraId="3D74A9FE" w14:textId="77777777" w:rsidR="00CA4090" w:rsidRPr="00CA4090" w:rsidRDefault="00CA4090" w:rsidP="00CA4090">
      <w:pPr>
        <w:rPr>
          <w:sz w:val="18"/>
          <w:szCs w:val="18"/>
        </w:rPr>
      </w:pPr>
    </w:p>
    <w:p w14:paraId="3FAA3D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btnResetPassword.setOnClickListener(new View.OnClickListener() {</w:t>
      </w:r>
    </w:p>
    <w:p w14:paraId="01009B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F680B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25902F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(!TextUtils.isEmpty(etResetPassword.getText().toString().trim())){</w:t>
      </w:r>
    </w:p>
    <w:p w14:paraId="276C39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resetPassword();</w:t>
      </w:r>
    </w:p>
    <w:p w14:paraId="7DE3CA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}else{</w:t>
      </w:r>
    </w:p>
    <w:p w14:paraId="26CFEB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etResetPassword.setError("Please Enter Email !");</w:t>
      </w:r>
    </w:p>
    <w:p w14:paraId="11919E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1A6DD2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23734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ADC3E17" w14:textId="77777777" w:rsidR="00CA4090" w:rsidRPr="00CA4090" w:rsidRDefault="00CA4090" w:rsidP="00CA4090">
      <w:pPr>
        <w:rPr>
          <w:sz w:val="18"/>
          <w:szCs w:val="18"/>
        </w:rPr>
      </w:pPr>
    </w:p>
    <w:p w14:paraId="0E46AC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85D7180" w14:textId="77777777" w:rsidR="00CA4090" w:rsidRPr="00CA4090" w:rsidRDefault="00CA4090" w:rsidP="00CA4090">
      <w:pPr>
        <w:rPr>
          <w:sz w:val="18"/>
          <w:szCs w:val="18"/>
        </w:rPr>
      </w:pPr>
    </w:p>
    <w:p w14:paraId="43D827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resetPassword() {</w:t>
      </w:r>
    </w:p>
    <w:p w14:paraId="5660BD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progressBar.setVisibility(View.VISIBLE);</w:t>
      </w:r>
    </w:p>
    <w:p w14:paraId="585791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btnResetPassword.setVisibility(View.VISIBLE);</w:t>
      </w:r>
    </w:p>
    <w:p w14:paraId="326CDE5B" w14:textId="77777777" w:rsidR="00CA4090" w:rsidRPr="00CA4090" w:rsidRDefault="00CA4090" w:rsidP="00CA4090">
      <w:pPr>
        <w:rPr>
          <w:sz w:val="18"/>
          <w:szCs w:val="18"/>
        </w:rPr>
      </w:pPr>
    </w:p>
    <w:p w14:paraId="159B1E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mAuth.sendPasswordResetEmail(etResetPassword.getText().toString().trim())</w:t>
      </w:r>
    </w:p>
    <w:p w14:paraId="7AE18B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.addOnSuccessListener(new OnSuccessListener&lt;Void&gt;() {</w:t>
      </w:r>
    </w:p>
    <w:p w14:paraId="39ACB2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142DD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onSuccess(Void unused) {</w:t>
      </w:r>
    </w:p>
    <w:p w14:paraId="6D3715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Toast.makeText(ForgotPassword.this, "Reset Password link sent to your email", Toast.LENGTH_SHORT).show();</w:t>
      </w:r>
    </w:p>
    <w:p w14:paraId="755288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Intent(ForgotPassword.this,StudentLoginPage.class));</w:t>
      </w:r>
    </w:p>
    <w:p w14:paraId="7A4FA7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finish();</w:t>
      </w:r>
    </w:p>
    <w:p w14:paraId="5CD804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63D09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</w:t>
      </w:r>
    </w:p>
    <w:p w14:paraId="4EA0B7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.addOnFailureListener(new OnFailureListener() {</w:t>
      </w:r>
    </w:p>
    <w:p w14:paraId="06A4F1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0C203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onFailure(@NonNull Exception e) {</w:t>
      </w:r>
    </w:p>
    <w:p w14:paraId="2E13FB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Toast.makeText(ForgotPassword.this, "Error" + e.getMessage(), Toast.LENGTH_SHORT).show();</w:t>
      </w:r>
    </w:p>
    <w:p w14:paraId="4FA487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5E138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C2FFCEC" w14:textId="77777777" w:rsidR="00CA4090" w:rsidRPr="00CA4090" w:rsidRDefault="00CA4090" w:rsidP="00CA4090">
      <w:pPr>
        <w:rPr>
          <w:sz w:val="18"/>
          <w:szCs w:val="18"/>
        </w:rPr>
      </w:pPr>
    </w:p>
    <w:p w14:paraId="3806DE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907C63E" w14:textId="7A948183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7093AE8A" w14:textId="49EC743E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Information.java</w:t>
      </w:r>
    </w:p>
    <w:p w14:paraId="6A4DC1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43FB4915" w14:textId="77777777" w:rsidR="00CA4090" w:rsidRPr="00CA4090" w:rsidRDefault="00CA4090" w:rsidP="00CA4090">
      <w:pPr>
        <w:rPr>
          <w:sz w:val="18"/>
          <w:szCs w:val="18"/>
        </w:rPr>
      </w:pPr>
    </w:p>
    <w:p w14:paraId="1A2F71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Information {</w:t>
      </w:r>
    </w:p>
    <w:p w14:paraId="291422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String item1,item2,item3;</w:t>
      </w:r>
    </w:p>
    <w:p w14:paraId="04816F4E" w14:textId="77777777" w:rsidR="00CA4090" w:rsidRPr="00CA4090" w:rsidRDefault="00CA4090" w:rsidP="00CA4090">
      <w:pPr>
        <w:rPr>
          <w:sz w:val="18"/>
          <w:szCs w:val="18"/>
        </w:rPr>
      </w:pPr>
    </w:p>
    <w:p w14:paraId="7497BD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Information(String item1, String item2, String item3) {</w:t>
      </w:r>
    </w:p>
    <w:p w14:paraId="7C52AF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this.item1 = item1;</w:t>
      </w:r>
    </w:p>
    <w:p w14:paraId="0B224A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this.item2 = item2;</w:t>
      </w:r>
    </w:p>
    <w:p w14:paraId="3D89B0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this.item3 = item3;</w:t>
      </w:r>
    </w:p>
    <w:p w14:paraId="663416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75D7625" w14:textId="77777777" w:rsidR="00CA4090" w:rsidRPr="00CA4090" w:rsidRDefault="00CA4090" w:rsidP="00CA4090">
      <w:pPr>
        <w:rPr>
          <w:sz w:val="18"/>
          <w:szCs w:val="18"/>
        </w:rPr>
      </w:pPr>
    </w:p>
    <w:p w14:paraId="578A58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Information() {</w:t>
      </w:r>
    </w:p>
    <w:p w14:paraId="7165EEE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E8AAFA4" w14:textId="77777777" w:rsidR="00CA4090" w:rsidRPr="00CA4090" w:rsidRDefault="00CA4090" w:rsidP="00CA4090">
      <w:pPr>
        <w:rPr>
          <w:sz w:val="18"/>
          <w:szCs w:val="18"/>
        </w:rPr>
      </w:pPr>
    </w:p>
    <w:p w14:paraId="598108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String getItem1() {</w:t>
      </w:r>
    </w:p>
    <w:p w14:paraId="46304C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item1;</w:t>
      </w:r>
    </w:p>
    <w:p w14:paraId="45F96B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CAF157C" w14:textId="77777777" w:rsidR="00CA4090" w:rsidRPr="00CA4090" w:rsidRDefault="00CA4090" w:rsidP="00CA4090">
      <w:pPr>
        <w:rPr>
          <w:sz w:val="18"/>
          <w:szCs w:val="18"/>
        </w:rPr>
      </w:pPr>
    </w:p>
    <w:p w14:paraId="33D7DF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setItem1(String item1) {</w:t>
      </w:r>
    </w:p>
    <w:p w14:paraId="7B96FD5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this.item1 = item1;</w:t>
      </w:r>
    </w:p>
    <w:p w14:paraId="6A8156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ED7EF2E" w14:textId="77777777" w:rsidR="00CA4090" w:rsidRPr="00CA4090" w:rsidRDefault="00CA4090" w:rsidP="00CA4090">
      <w:pPr>
        <w:rPr>
          <w:sz w:val="18"/>
          <w:szCs w:val="18"/>
        </w:rPr>
      </w:pPr>
    </w:p>
    <w:p w14:paraId="3CFFAE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String getItem2() {</w:t>
      </w:r>
    </w:p>
    <w:p w14:paraId="37D80D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item2;</w:t>
      </w:r>
    </w:p>
    <w:p w14:paraId="769DC1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D024D9C" w14:textId="77777777" w:rsidR="00CA4090" w:rsidRPr="00CA4090" w:rsidRDefault="00CA4090" w:rsidP="00CA4090">
      <w:pPr>
        <w:rPr>
          <w:sz w:val="18"/>
          <w:szCs w:val="18"/>
        </w:rPr>
      </w:pPr>
    </w:p>
    <w:p w14:paraId="7C6812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setItem2(String item2) {</w:t>
      </w:r>
    </w:p>
    <w:p w14:paraId="3F8AF3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this.item2 = item2;</w:t>
      </w:r>
    </w:p>
    <w:p w14:paraId="50BD3A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679DABB" w14:textId="77777777" w:rsidR="00CA4090" w:rsidRPr="00CA4090" w:rsidRDefault="00CA4090" w:rsidP="00CA4090">
      <w:pPr>
        <w:rPr>
          <w:sz w:val="18"/>
          <w:szCs w:val="18"/>
        </w:rPr>
      </w:pPr>
    </w:p>
    <w:p w14:paraId="0BC8DB1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String getItem3() {</w:t>
      </w:r>
    </w:p>
    <w:p w14:paraId="338949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item3;</w:t>
      </w:r>
    </w:p>
    <w:p w14:paraId="34C2BB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D929073" w14:textId="77777777" w:rsidR="00CA4090" w:rsidRPr="00CA4090" w:rsidRDefault="00CA4090" w:rsidP="00CA4090">
      <w:pPr>
        <w:rPr>
          <w:sz w:val="18"/>
          <w:szCs w:val="18"/>
        </w:rPr>
      </w:pPr>
    </w:p>
    <w:p w14:paraId="6ABC57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setItem3(String item3) {</w:t>
      </w:r>
    </w:p>
    <w:p w14:paraId="568807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this.item3 = item3;</w:t>
      </w:r>
    </w:p>
    <w:p w14:paraId="3B98B3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6F0A51D" w14:textId="6C37A2C8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F167F62" w14:textId="75F23402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IntroPage.java</w:t>
      </w:r>
    </w:p>
    <w:p w14:paraId="3CE8E8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4E3299B9" w14:textId="77777777" w:rsidR="00CA4090" w:rsidRPr="00CA4090" w:rsidRDefault="00CA4090" w:rsidP="00CA4090">
      <w:pPr>
        <w:rPr>
          <w:sz w:val="18"/>
          <w:szCs w:val="18"/>
        </w:rPr>
      </w:pPr>
    </w:p>
    <w:p w14:paraId="064031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67B755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7F60F8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462ADD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757BD5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android.widget.LinearLayout;</w:t>
      </w:r>
    </w:p>
    <w:p w14:paraId="2AAC8612" w14:textId="77777777" w:rsidR="00CA4090" w:rsidRPr="00CA4090" w:rsidRDefault="00CA4090" w:rsidP="00CA4090">
      <w:pPr>
        <w:rPr>
          <w:sz w:val="18"/>
          <w:szCs w:val="18"/>
        </w:rPr>
      </w:pPr>
    </w:p>
    <w:p w14:paraId="37A018D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13E4A6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45E1B1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7E50CC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7CC819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238A26CC" w14:textId="77777777" w:rsidR="00CA4090" w:rsidRPr="00CA4090" w:rsidRDefault="00CA4090" w:rsidP="00CA4090">
      <w:pPr>
        <w:rPr>
          <w:sz w:val="18"/>
          <w:szCs w:val="18"/>
        </w:rPr>
      </w:pPr>
    </w:p>
    <w:p w14:paraId="05FF26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IntroPage extends AppCompatActivity {</w:t>
      </w:r>
    </w:p>
    <w:p w14:paraId="28739293" w14:textId="77777777" w:rsidR="00CA4090" w:rsidRPr="00CA4090" w:rsidRDefault="00CA4090" w:rsidP="00CA4090">
      <w:pPr>
        <w:rPr>
          <w:sz w:val="18"/>
          <w:szCs w:val="18"/>
        </w:rPr>
      </w:pPr>
    </w:p>
    <w:p w14:paraId="74CAE8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p1,p2;</w:t>
      </w:r>
    </w:p>
    <w:p w14:paraId="2736C0A1" w14:textId="77777777" w:rsidR="00CA4090" w:rsidRPr="00CA4090" w:rsidRDefault="00CA4090" w:rsidP="00CA4090">
      <w:pPr>
        <w:rPr>
          <w:sz w:val="18"/>
          <w:szCs w:val="18"/>
        </w:rPr>
      </w:pPr>
    </w:p>
    <w:p w14:paraId="7A88A7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67811B4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5F00F8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super.onCreate(savedInstanceState);</w:t>
      </w:r>
    </w:p>
    <w:p w14:paraId="435C0B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3D21AE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setContentView(R.layout.activity_intro_page);</w:t>
      </w:r>
    </w:p>
    <w:p w14:paraId="5033DD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70B701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37C6FBC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67B687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6077CF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F631118" w14:textId="77777777" w:rsidR="00CA4090" w:rsidRPr="00CA4090" w:rsidRDefault="00CA4090" w:rsidP="00CA4090">
      <w:pPr>
        <w:rPr>
          <w:sz w:val="18"/>
          <w:szCs w:val="18"/>
        </w:rPr>
      </w:pPr>
    </w:p>
    <w:p w14:paraId="4693A5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p1 = findViewById(R.id.goToStudentLoginPageFromIntro);</w:t>
      </w:r>
    </w:p>
    <w:p w14:paraId="2945D8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p2 = findViewById(R.id.goToMessOwnerLoginPageFromIntro);</w:t>
      </w:r>
    </w:p>
    <w:p w14:paraId="7781E84B" w14:textId="77777777" w:rsidR="00CA4090" w:rsidRPr="00CA4090" w:rsidRDefault="00CA4090" w:rsidP="00CA4090">
      <w:pPr>
        <w:rPr>
          <w:sz w:val="18"/>
          <w:szCs w:val="18"/>
        </w:rPr>
      </w:pPr>
    </w:p>
    <w:p w14:paraId="4DB971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p1.setOnClickListener(new View.OnClickListener() {</w:t>
      </w:r>
    </w:p>
    <w:p w14:paraId="5E5040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47C3BB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3B0403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Intent(IntroPage.this,StudentLoginPage.class));</w:t>
      </w:r>
    </w:p>
    <w:p w14:paraId="240B6C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53F52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9471AEA" w14:textId="77777777" w:rsidR="00CA4090" w:rsidRPr="00CA4090" w:rsidRDefault="00CA4090" w:rsidP="00CA4090">
      <w:pPr>
        <w:rPr>
          <w:sz w:val="18"/>
          <w:szCs w:val="18"/>
        </w:rPr>
      </w:pPr>
    </w:p>
    <w:p w14:paraId="47E063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p2.setOnClickListener(new View.OnClickListener() {</w:t>
      </w:r>
    </w:p>
    <w:p w14:paraId="064837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B8B67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4DFDE4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Intent(IntroPage.this,MessOwnerLoginPage.class));</w:t>
      </w:r>
    </w:p>
    <w:p w14:paraId="204215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24D3A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07B8766A" w14:textId="77777777" w:rsidR="00CA4090" w:rsidRPr="00CA4090" w:rsidRDefault="00CA4090" w:rsidP="00CA4090">
      <w:pPr>
        <w:rPr>
          <w:sz w:val="18"/>
          <w:szCs w:val="18"/>
        </w:rPr>
      </w:pPr>
    </w:p>
    <w:p w14:paraId="4AA37F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0C1E1DD" w14:textId="7D68A7E9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6C7C8F81" w14:textId="4C20C61A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MainActivity.java</w:t>
      </w:r>
    </w:p>
    <w:p w14:paraId="67CAAA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64F635C1" w14:textId="77777777" w:rsidR="00CA4090" w:rsidRPr="00CA4090" w:rsidRDefault="00CA4090" w:rsidP="00CA4090">
      <w:pPr>
        <w:rPr>
          <w:sz w:val="18"/>
          <w:szCs w:val="18"/>
        </w:rPr>
      </w:pPr>
    </w:p>
    <w:p w14:paraId="54791F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45A746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3D53ED5B" w14:textId="77777777" w:rsidR="00CA4090" w:rsidRPr="00CA4090" w:rsidRDefault="00CA4090" w:rsidP="00CA4090">
      <w:pPr>
        <w:rPr>
          <w:sz w:val="18"/>
          <w:szCs w:val="18"/>
        </w:rPr>
      </w:pPr>
    </w:p>
    <w:p w14:paraId="57C58F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511D35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689479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2313E7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4DAADF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2F5628FB" w14:textId="77777777" w:rsidR="00CA4090" w:rsidRPr="00CA4090" w:rsidRDefault="00CA4090" w:rsidP="00CA4090">
      <w:pPr>
        <w:rPr>
          <w:sz w:val="18"/>
          <w:szCs w:val="18"/>
        </w:rPr>
      </w:pPr>
    </w:p>
    <w:p w14:paraId="176EFE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MainActivity extends AppCompatActivity {</w:t>
      </w:r>
    </w:p>
    <w:p w14:paraId="18235BE4" w14:textId="77777777" w:rsidR="00CA4090" w:rsidRPr="00CA4090" w:rsidRDefault="00CA4090" w:rsidP="00CA4090">
      <w:pPr>
        <w:rPr>
          <w:sz w:val="18"/>
          <w:szCs w:val="18"/>
        </w:rPr>
      </w:pPr>
    </w:p>
    <w:p w14:paraId="1F88E7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622465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294731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2B485E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1256CE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setContentView(R.layout.activity_main);</w:t>
      </w:r>
    </w:p>
    <w:p w14:paraId="27408B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723508D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77A006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5131CE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7EC7F6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8483F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startActivity(new Intent(MainActivity.this,StudentLoginPage.class</w:t>
      </w:r>
    </w:p>
    <w:p w14:paraId="66A5CD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));</w:t>
      </w:r>
    </w:p>
    <w:p w14:paraId="01C2B9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036C6C3" w14:textId="264C8CA1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}   </w:t>
      </w:r>
    </w:p>
    <w:p w14:paraId="7D372767" w14:textId="16F400AC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Mess2OwnerDashBoard.java</w:t>
      </w:r>
    </w:p>
    <w:p w14:paraId="5A5680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43969AB2" w14:textId="77777777" w:rsidR="00CA4090" w:rsidRPr="00CA4090" w:rsidRDefault="00CA4090" w:rsidP="00CA4090">
      <w:pPr>
        <w:rPr>
          <w:sz w:val="18"/>
          <w:szCs w:val="18"/>
        </w:rPr>
      </w:pPr>
    </w:p>
    <w:p w14:paraId="03B981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7E986F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39058E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25401550" w14:textId="77777777" w:rsidR="00CA4090" w:rsidRPr="00CA4090" w:rsidRDefault="00CA4090" w:rsidP="00CA4090">
      <w:pPr>
        <w:rPr>
          <w:sz w:val="18"/>
          <w:szCs w:val="18"/>
        </w:rPr>
      </w:pPr>
    </w:p>
    <w:p w14:paraId="267E5E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590D75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74677E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androidx.cardview.widget.CardView;</w:t>
      </w:r>
    </w:p>
    <w:p w14:paraId="4172B7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68F9FD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597E71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62E3E442" w14:textId="77777777" w:rsidR="00CA4090" w:rsidRPr="00CA4090" w:rsidRDefault="00CA4090" w:rsidP="00CA4090">
      <w:pPr>
        <w:rPr>
          <w:sz w:val="18"/>
          <w:szCs w:val="18"/>
        </w:rPr>
      </w:pPr>
    </w:p>
    <w:p w14:paraId="5BB8AD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Mess2OwnerDashBoard extends AppCompatActivity {</w:t>
      </w:r>
    </w:p>
    <w:p w14:paraId="56D80165" w14:textId="77777777" w:rsidR="00CA4090" w:rsidRPr="00CA4090" w:rsidRDefault="00CA4090" w:rsidP="00CA4090">
      <w:pPr>
        <w:rPr>
          <w:sz w:val="18"/>
          <w:szCs w:val="18"/>
        </w:rPr>
      </w:pPr>
    </w:p>
    <w:p w14:paraId="37BA51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CardView goToShowAllOrders2,goToUpdateMenu2;</w:t>
      </w:r>
    </w:p>
    <w:p w14:paraId="01C4B6B2" w14:textId="77777777" w:rsidR="00CA4090" w:rsidRPr="00CA4090" w:rsidRDefault="00CA4090" w:rsidP="00CA4090">
      <w:pPr>
        <w:rPr>
          <w:sz w:val="18"/>
          <w:szCs w:val="18"/>
        </w:rPr>
      </w:pPr>
    </w:p>
    <w:p w14:paraId="72A183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392BD4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617E25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3F5FA7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53B471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setContentView(R.layout.activity_mess2_owner_dash_board);</w:t>
      </w:r>
    </w:p>
    <w:p w14:paraId="4C7357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7FF0AA1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4EB9C6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480641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330596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86D60EF" w14:textId="77777777" w:rsidR="00CA4090" w:rsidRPr="00CA4090" w:rsidRDefault="00CA4090" w:rsidP="00CA4090">
      <w:pPr>
        <w:rPr>
          <w:sz w:val="18"/>
          <w:szCs w:val="18"/>
        </w:rPr>
      </w:pPr>
    </w:p>
    <w:p w14:paraId="172C96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goToShowAllOrders2 = findViewById(R.id.goToShowAllOrders2);</w:t>
      </w:r>
    </w:p>
    <w:p w14:paraId="248839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goToUpdateMenu2 = findViewById(R.id.goToUpdateMenu2);</w:t>
      </w:r>
    </w:p>
    <w:p w14:paraId="191837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goToShowAllOrders2.setOnClickListener(new View.OnClickListener() {</w:t>
      </w:r>
    </w:p>
    <w:p w14:paraId="511AAF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7DCA0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361729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Intent(Mess2OwnerDashBoard.this,ShowAllOrders2.class));</w:t>
      </w:r>
    </w:p>
    <w:p w14:paraId="318F8A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AC05C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0ACC067" w14:textId="77777777" w:rsidR="00CA4090" w:rsidRPr="00CA4090" w:rsidRDefault="00CA4090" w:rsidP="00CA4090">
      <w:pPr>
        <w:rPr>
          <w:sz w:val="18"/>
          <w:szCs w:val="18"/>
        </w:rPr>
      </w:pPr>
    </w:p>
    <w:p w14:paraId="2E5E2E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goToUpdateMenu2.setOnClickListener(new View.OnClickListener() {</w:t>
      </w:r>
    </w:p>
    <w:p w14:paraId="6E27BA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52D95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40C6C8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Intent(Mess2OwnerDashBoard.this,UpdateMenu2.class));</w:t>
      </w:r>
    </w:p>
    <w:p w14:paraId="2506C2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F624B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904BF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AA1026A" w14:textId="5637C692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78B90E8C" w14:textId="6E7019E7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MessOwnerDashBoard.java</w:t>
      </w:r>
    </w:p>
    <w:p w14:paraId="429E86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56944E15" w14:textId="77777777" w:rsidR="00CA4090" w:rsidRPr="00CA4090" w:rsidRDefault="00CA4090" w:rsidP="00CA4090">
      <w:pPr>
        <w:rPr>
          <w:sz w:val="18"/>
          <w:szCs w:val="18"/>
        </w:rPr>
      </w:pPr>
    </w:p>
    <w:p w14:paraId="128468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7CA40DA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3CAD7C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668F9A1D" w14:textId="77777777" w:rsidR="00CA4090" w:rsidRPr="00CA4090" w:rsidRDefault="00CA4090" w:rsidP="00CA4090">
      <w:pPr>
        <w:rPr>
          <w:sz w:val="18"/>
          <w:szCs w:val="18"/>
        </w:rPr>
      </w:pPr>
    </w:p>
    <w:p w14:paraId="2E183E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73237B6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334258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androidx.cardview.widget.CardView;</w:t>
      </w:r>
    </w:p>
    <w:p w14:paraId="133A48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3DF7FC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6DA22C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017F2BF0" w14:textId="77777777" w:rsidR="00CA4090" w:rsidRPr="00CA4090" w:rsidRDefault="00CA4090" w:rsidP="00CA4090">
      <w:pPr>
        <w:rPr>
          <w:sz w:val="18"/>
          <w:szCs w:val="18"/>
        </w:rPr>
      </w:pPr>
    </w:p>
    <w:p w14:paraId="06C536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Mess3OwnerDashBoard extends AppCompatActivity {</w:t>
      </w:r>
    </w:p>
    <w:p w14:paraId="56BC720E" w14:textId="77777777" w:rsidR="00CA4090" w:rsidRPr="00CA4090" w:rsidRDefault="00CA4090" w:rsidP="00CA4090">
      <w:pPr>
        <w:rPr>
          <w:sz w:val="18"/>
          <w:szCs w:val="18"/>
        </w:rPr>
      </w:pPr>
    </w:p>
    <w:p w14:paraId="167065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CardView goToShowAllOrders3,goToUpdateMenu3;</w:t>
      </w:r>
    </w:p>
    <w:p w14:paraId="70EA4362" w14:textId="77777777" w:rsidR="00CA4090" w:rsidRPr="00CA4090" w:rsidRDefault="00CA4090" w:rsidP="00CA4090">
      <w:pPr>
        <w:rPr>
          <w:sz w:val="18"/>
          <w:szCs w:val="18"/>
        </w:rPr>
      </w:pPr>
    </w:p>
    <w:p w14:paraId="66280A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92F57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184A5C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super.onCreate(savedInstanceState);</w:t>
      </w:r>
    </w:p>
    <w:p w14:paraId="77D702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0E76CE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setContentView(R.layout.activity_mess3_owner_dash_board);</w:t>
      </w:r>
    </w:p>
    <w:p w14:paraId="7ED3F8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24E65D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34962E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0086F6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549D39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EB62088" w14:textId="77777777" w:rsidR="00CA4090" w:rsidRPr="00CA4090" w:rsidRDefault="00CA4090" w:rsidP="00CA4090">
      <w:pPr>
        <w:rPr>
          <w:sz w:val="18"/>
          <w:szCs w:val="18"/>
        </w:rPr>
      </w:pPr>
    </w:p>
    <w:p w14:paraId="1C0AD0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goToShowAllOrders3 = findViewById(R.id.goToShowAllOrders3);</w:t>
      </w:r>
    </w:p>
    <w:p w14:paraId="65FA43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goToUpdateMenu3 = findViewById(R.id.goToUpdateMenu3);</w:t>
      </w:r>
    </w:p>
    <w:p w14:paraId="4CFDB5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goToShowAllOrders3.setOnClickListener(new View.OnClickListener() {</w:t>
      </w:r>
    </w:p>
    <w:p w14:paraId="3C2A2F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972B5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00B6DE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Intent(Mess3OwnerDashBoard.this,ShowAllOrders3.class));</w:t>
      </w:r>
    </w:p>
    <w:p w14:paraId="027C4BE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579B6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95214A5" w14:textId="77777777" w:rsidR="00CA4090" w:rsidRPr="00CA4090" w:rsidRDefault="00CA4090" w:rsidP="00CA4090">
      <w:pPr>
        <w:rPr>
          <w:sz w:val="18"/>
          <w:szCs w:val="18"/>
        </w:rPr>
      </w:pPr>
    </w:p>
    <w:p w14:paraId="3CEEE9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goToUpdateMenu3.setOnClickListener(new View.OnClickListener() {</w:t>
      </w:r>
    </w:p>
    <w:p w14:paraId="348506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E5912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6A3642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Intent(Mess3OwnerDashBoard.this,UpdateMenu3.class));</w:t>
      </w:r>
    </w:p>
    <w:p w14:paraId="3EAC2A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DF88C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33813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3763416" w14:textId="4949FCFE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7E25A0E" w14:textId="4F270DE8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MessOwnerDashBoard.java</w:t>
      </w:r>
    </w:p>
    <w:p w14:paraId="40CA73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31B4E134" w14:textId="77777777" w:rsidR="00CA4090" w:rsidRPr="00CA4090" w:rsidRDefault="00CA4090" w:rsidP="00CA4090">
      <w:pPr>
        <w:rPr>
          <w:sz w:val="18"/>
          <w:szCs w:val="18"/>
        </w:rPr>
      </w:pPr>
    </w:p>
    <w:p w14:paraId="033058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70B225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7D4865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5D7239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android.widget.TextView;</w:t>
      </w:r>
    </w:p>
    <w:p w14:paraId="020D1E83" w14:textId="77777777" w:rsidR="00CA4090" w:rsidRPr="00CA4090" w:rsidRDefault="00CA4090" w:rsidP="00CA4090">
      <w:pPr>
        <w:rPr>
          <w:sz w:val="18"/>
          <w:szCs w:val="18"/>
        </w:rPr>
      </w:pPr>
    </w:p>
    <w:p w14:paraId="4C582B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6D8607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49E91E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androidx.appcompat.widget.AppCompatButton;</w:t>
      </w:r>
    </w:p>
    <w:p w14:paraId="0F33A8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androidx.cardview.widget.CardView;</w:t>
      </w:r>
    </w:p>
    <w:p w14:paraId="4BE466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144718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068153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2A5E2B85" w14:textId="77777777" w:rsidR="00CA4090" w:rsidRPr="00CA4090" w:rsidRDefault="00CA4090" w:rsidP="00CA4090">
      <w:pPr>
        <w:rPr>
          <w:sz w:val="18"/>
          <w:szCs w:val="18"/>
        </w:rPr>
      </w:pPr>
    </w:p>
    <w:p w14:paraId="79B858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MessOwnerDashBoard extends AppCompatActivity {</w:t>
      </w:r>
    </w:p>
    <w:p w14:paraId="302F742A" w14:textId="77777777" w:rsidR="00CA4090" w:rsidRPr="00CA4090" w:rsidRDefault="00CA4090" w:rsidP="00CA4090">
      <w:pPr>
        <w:rPr>
          <w:sz w:val="18"/>
          <w:szCs w:val="18"/>
        </w:rPr>
      </w:pPr>
    </w:p>
    <w:p w14:paraId="27883E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CardView goToShowAllOrders,goToUpdateMenu;</w:t>
      </w:r>
    </w:p>
    <w:p w14:paraId="30D0E8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TextView goToDeleteRecordPage;</w:t>
      </w:r>
    </w:p>
    <w:p w14:paraId="5965AA07" w14:textId="77777777" w:rsidR="00CA4090" w:rsidRPr="00CA4090" w:rsidRDefault="00CA4090" w:rsidP="00CA4090">
      <w:pPr>
        <w:rPr>
          <w:sz w:val="18"/>
          <w:szCs w:val="18"/>
        </w:rPr>
      </w:pPr>
    </w:p>
    <w:p w14:paraId="2C38B4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66994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6B7AE0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6400E5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117AF8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setContentView(R.layout.activity_mess_owner_dash_board);</w:t>
      </w:r>
    </w:p>
    <w:p w14:paraId="359A3DB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793EDC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7B94F2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1C24EB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4F62FF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});</w:t>
      </w:r>
    </w:p>
    <w:p w14:paraId="23E149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 = findViewById(R.id.goToShowAllOrders);</w:t>
      </w:r>
    </w:p>
    <w:p w14:paraId="14BBA7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 = findViewById(R.id.goToUpdateMenu);</w:t>
      </w:r>
    </w:p>
    <w:p w14:paraId="7E2038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goToDeleteRecordPage = findViewById(R.id.goToDeleteRecordPage);</w:t>
      </w:r>
    </w:p>
    <w:p w14:paraId="35129AB2" w14:textId="77777777" w:rsidR="00CA4090" w:rsidRPr="00CA4090" w:rsidRDefault="00CA4090" w:rsidP="00CA4090">
      <w:pPr>
        <w:rPr>
          <w:sz w:val="18"/>
          <w:szCs w:val="18"/>
        </w:rPr>
      </w:pPr>
    </w:p>
    <w:p w14:paraId="25C568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goToDeleteRecordPage.setOnClickListener(new View.OnClickListener() {</w:t>
      </w:r>
    </w:p>
    <w:p w14:paraId="21345A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09367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61EB71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Intent(MessOwnerDashBoard.this,DeleteRecord.class));</w:t>
      </w:r>
    </w:p>
    <w:p w14:paraId="206E81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A77C1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F347A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goToShowAllOrders.setOnClickListener(new View.OnClickListener() {</w:t>
      </w:r>
    </w:p>
    <w:p w14:paraId="4B5A43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0EBEA0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557E0B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Intent(MessOwnerDashBoard.this,ShowAllOrders.class));</w:t>
      </w:r>
    </w:p>
    <w:p w14:paraId="5F7BAD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6B7DF3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6FA6364" w14:textId="77777777" w:rsidR="00CA4090" w:rsidRPr="00CA4090" w:rsidRDefault="00CA4090" w:rsidP="00CA4090">
      <w:pPr>
        <w:rPr>
          <w:sz w:val="18"/>
          <w:szCs w:val="18"/>
        </w:rPr>
      </w:pPr>
    </w:p>
    <w:p w14:paraId="7EC3F8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goToUpdateMenu.setOnClickListener(new View.OnClickListener() {</w:t>
      </w:r>
    </w:p>
    <w:p w14:paraId="3F2311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F65A1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38E3EE7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startActivity(new Intent(MessOwnerDashBoard.this,UpdateMenu.class));</w:t>
      </w:r>
    </w:p>
    <w:p w14:paraId="1B4140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15DCB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657F80E" w14:textId="77777777" w:rsidR="00CA4090" w:rsidRPr="00CA4090" w:rsidRDefault="00CA4090" w:rsidP="00CA4090">
      <w:pPr>
        <w:rPr>
          <w:sz w:val="18"/>
          <w:szCs w:val="18"/>
        </w:rPr>
      </w:pPr>
    </w:p>
    <w:p w14:paraId="27D424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9537A99" w14:textId="108DEB90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2AFDE390" w14:textId="62A9935E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MessOwnerLoginPage.java</w:t>
      </w:r>
    </w:p>
    <w:p w14:paraId="44F3A0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515E2D1E" w14:textId="77777777" w:rsidR="00CA4090" w:rsidRPr="00CA4090" w:rsidRDefault="00CA4090" w:rsidP="00CA4090">
      <w:pPr>
        <w:rPr>
          <w:sz w:val="18"/>
          <w:szCs w:val="18"/>
        </w:rPr>
      </w:pPr>
    </w:p>
    <w:p w14:paraId="24F5C8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041D29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6DDCCBE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android.text.TextUtils;</w:t>
      </w:r>
    </w:p>
    <w:p w14:paraId="4A87EA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5B2E0C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10A6E3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android.widget.EditText;</w:t>
      </w:r>
    </w:p>
    <w:p w14:paraId="6D6B4C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android.widget.Toast;</w:t>
      </w:r>
    </w:p>
    <w:p w14:paraId="486A6AA9" w14:textId="77777777" w:rsidR="00CA4090" w:rsidRPr="00CA4090" w:rsidRDefault="00CA4090" w:rsidP="00CA4090">
      <w:pPr>
        <w:rPr>
          <w:sz w:val="18"/>
          <w:szCs w:val="18"/>
        </w:rPr>
      </w:pPr>
    </w:p>
    <w:p w14:paraId="358AA4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22C7F5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6C2637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111F29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androidx.appcompat.widget.AppCompatButton;</w:t>
      </w:r>
    </w:p>
    <w:p w14:paraId="739200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431991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46EBCE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5F59D873" w14:textId="77777777" w:rsidR="00CA4090" w:rsidRPr="00CA4090" w:rsidRDefault="00CA4090" w:rsidP="00CA4090">
      <w:pPr>
        <w:rPr>
          <w:sz w:val="18"/>
          <w:szCs w:val="18"/>
        </w:rPr>
      </w:pPr>
    </w:p>
    <w:p w14:paraId="14D192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com.google.android.gms.tasks.OnCompleteListener;</w:t>
      </w:r>
    </w:p>
    <w:p w14:paraId="46FBEF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com.google.android.gms.tasks.OnFailureListener;</w:t>
      </w:r>
    </w:p>
    <w:p w14:paraId="4A0D58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com.google.android.gms.tasks.Task;</w:t>
      </w:r>
    </w:p>
    <w:p w14:paraId="7D005D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com.google.firebase.auth.AuthResult;</w:t>
      </w:r>
    </w:p>
    <w:p w14:paraId="121E628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com.google.firebase.auth.FirebaseAuth;</w:t>
      </w:r>
    </w:p>
    <w:p w14:paraId="32B663CE" w14:textId="77777777" w:rsidR="00CA4090" w:rsidRPr="00CA4090" w:rsidRDefault="00CA4090" w:rsidP="00CA4090">
      <w:pPr>
        <w:rPr>
          <w:sz w:val="18"/>
          <w:szCs w:val="18"/>
        </w:rPr>
      </w:pPr>
    </w:p>
    <w:p w14:paraId="1A1FA7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MessOwnerLoginPage extends AppCompatActivity {</w:t>
      </w:r>
    </w:p>
    <w:p w14:paraId="4B643FE0" w14:textId="77777777" w:rsidR="00CA4090" w:rsidRPr="00CA4090" w:rsidRDefault="00CA4090" w:rsidP="00CA4090">
      <w:pPr>
        <w:rPr>
          <w:sz w:val="18"/>
          <w:szCs w:val="18"/>
        </w:rPr>
      </w:pPr>
    </w:p>
    <w:p w14:paraId="5FF34A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AppCompatButton btnMessOwnerLogin,goToMessOwnerRegisterPage;</w:t>
      </w:r>
    </w:p>
    <w:p w14:paraId="138B0B7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etMessOwnerEmail,etMessOwnerPassword;</w:t>
      </w:r>
    </w:p>
    <w:p w14:paraId="5843F3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FirebaseAuth mAuth;</w:t>
      </w:r>
    </w:p>
    <w:p w14:paraId="41F3A1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strEmail,strPassword;</w:t>
      </w:r>
    </w:p>
    <w:p w14:paraId="3A896EFF" w14:textId="77777777" w:rsidR="00CA4090" w:rsidRPr="00CA4090" w:rsidRDefault="00CA4090" w:rsidP="00CA4090">
      <w:pPr>
        <w:rPr>
          <w:sz w:val="18"/>
          <w:szCs w:val="18"/>
        </w:rPr>
      </w:pPr>
    </w:p>
    <w:p w14:paraId="4573FF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0E0F94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06C72B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21D7F8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75563C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setContentView(R.layout.activity_mess_owner_login_page);</w:t>
      </w:r>
    </w:p>
    <w:p w14:paraId="084DEF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30DB3B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657428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3453CE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0E37A7A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0827AE47" w14:textId="77777777" w:rsidR="00CA4090" w:rsidRPr="00CA4090" w:rsidRDefault="00CA4090" w:rsidP="00CA4090">
      <w:pPr>
        <w:rPr>
          <w:sz w:val="18"/>
          <w:szCs w:val="18"/>
        </w:rPr>
      </w:pPr>
    </w:p>
    <w:p w14:paraId="75558F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btnMessOwnerLogin = findViewById(R.id.btnMessOwnerLogin);</w:t>
      </w:r>
    </w:p>
    <w:p w14:paraId="6E7DFD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etMessOwnerEmail = findViewById(R.id.etMessOwnerEmail);</w:t>
      </w:r>
    </w:p>
    <w:p w14:paraId="7267E3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etMessOwnerPassword = findViewById(R.id.etMessOwnerPassword);</w:t>
      </w:r>
    </w:p>
    <w:p w14:paraId="1687BC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//goToMessOwnerRegisterPage = findViewById(R.id.goToMessOwnerRegister);</w:t>
      </w:r>
    </w:p>
    <w:p w14:paraId="706A22C7" w14:textId="77777777" w:rsidR="00CA4090" w:rsidRPr="00CA4090" w:rsidRDefault="00CA4090" w:rsidP="00CA4090">
      <w:pPr>
        <w:rPr>
          <w:sz w:val="18"/>
          <w:szCs w:val="18"/>
        </w:rPr>
      </w:pPr>
    </w:p>
    <w:p w14:paraId="32C529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strEmail = etMessOwnerEmail.getText().toString().trim();</w:t>
      </w:r>
    </w:p>
    <w:p w14:paraId="50D8BA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strPassword = etMessOwnerPassword.getText().toString().trim();</w:t>
      </w:r>
    </w:p>
    <w:p w14:paraId="25851DDB" w14:textId="77777777" w:rsidR="00CA4090" w:rsidRPr="00CA4090" w:rsidRDefault="00CA4090" w:rsidP="00CA4090">
      <w:pPr>
        <w:rPr>
          <w:sz w:val="18"/>
          <w:szCs w:val="18"/>
        </w:rPr>
      </w:pPr>
    </w:p>
    <w:p w14:paraId="7ED71A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 = FirebaseAuth.getInstance();</w:t>
      </w:r>
    </w:p>
    <w:p w14:paraId="1D13EBFE" w14:textId="77777777" w:rsidR="00CA4090" w:rsidRPr="00CA4090" w:rsidRDefault="00CA4090" w:rsidP="00CA4090">
      <w:pPr>
        <w:rPr>
          <w:sz w:val="18"/>
          <w:szCs w:val="18"/>
        </w:rPr>
      </w:pPr>
    </w:p>
    <w:p w14:paraId="205139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btnMessOwnerLogin.setOnClickListener(new View.OnClickListener() {</w:t>
      </w:r>
    </w:p>
    <w:p w14:paraId="670D4A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3F4AC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5C96E6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//startActivity(new Intent(MessOwnerLoginPage.this,MessOwnerDashBoard.class));</w:t>
      </w:r>
    </w:p>
    <w:p w14:paraId="240950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//loginMessOwner(etMessOwnerEmail.getText().toString().trim(),etMessOwnerPassword.getText().toString().trim());</w:t>
      </w:r>
    </w:p>
    <w:p w14:paraId="145488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validatePage();</w:t>
      </w:r>
    </w:p>
    <w:p w14:paraId="0A0C9B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directLogin();</w:t>
      </w:r>
    </w:p>
    <w:p w14:paraId="20AFEC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800EA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631EB0C" w14:textId="77777777" w:rsidR="00CA4090" w:rsidRPr="00CA4090" w:rsidRDefault="00CA4090" w:rsidP="00CA4090">
      <w:pPr>
        <w:rPr>
          <w:sz w:val="18"/>
          <w:szCs w:val="18"/>
        </w:rPr>
      </w:pPr>
    </w:p>
    <w:p w14:paraId="741319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goToMessOwnerRegisterPage.setOnClickListener(new View.OnClickListener() {</w:t>
      </w:r>
    </w:p>
    <w:p w14:paraId="1BC364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@Override</w:t>
      </w:r>
    </w:p>
    <w:p w14:paraId="31EDD7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public void onClick(View v) {</w:t>
      </w:r>
    </w:p>
    <w:p w14:paraId="0C6B0E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startActivity(new Intent(MessOwnerLoginPage.this,MessOwnerRegisterPage.class));</w:t>
      </w:r>
    </w:p>
    <w:p w14:paraId="0208F2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}</w:t>
      </w:r>
    </w:p>
    <w:p w14:paraId="2C3AF1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});</w:t>
      </w:r>
    </w:p>
    <w:p w14:paraId="6C50BE34" w14:textId="77777777" w:rsidR="00CA4090" w:rsidRPr="00CA4090" w:rsidRDefault="00CA4090" w:rsidP="00CA4090">
      <w:pPr>
        <w:rPr>
          <w:sz w:val="18"/>
          <w:szCs w:val="18"/>
        </w:rPr>
      </w:pPr>
    </w:p>
    <w:p w14:paraId="709DD2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1B0545C" w14:textId="77777777" w:rsidR="00CA4090" w:rsidRPr="00CA4090" w:rsidRDefault="00CA4090" w:rsidP="00CA4090">
      <w:pPr>
        <w:rPr>
          <w:sz w:val="18"/>
          <w:szCs w:val="18"/>
        </w:rPr>
      </w:pPr>
    </w:p>
    <w:p w14:paraId="14A13E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validatePage() {</w:t>
      </w:r>
    </w:p>
    <w:p w14:paraId="08D5DF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(TextUtils.isEmpty(etMessOwnerEmail.getText().toString())){</w:t>
      </w:r>
    </w:p>
    <w:p w14:paraId="0FF676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etMessOwnerEmail.setError("Please enter email !");</w:t>
      </w:r>
    </w:p>
    <w:p w14:paraId="7D1DFF7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etMessOwnerEmail.requestFocus();</w:t>
      </w:r>
    </w:p>
    <w:p w14:paraId="02DD61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(TextUtils.isEmpty(etMessOwnerPassword.getText().toString())) {</w:t>
      </w:r>
    </w:p>
    <w:p w14:paraId="01FCCC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etMessOwnerPassword.setError("Please enter password !");</w:t>
      </w:r>
    </w:p>
    <w:p w14:paraId="5A4FBF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etMessOwnerPassword.requestFocus();</w:t>
      </w:r>
    </w:p>
    <w:p w14:paraId="407842A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{</w:t>
      </w:r>
    </w:p>
    <w:p w14:paraId="60A2D75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directLogin();</w:t>
      </w:r>
    </w:p>
    <w:p w14:paraId="622B0A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//loginMessOwner(etMessOwnerEmail.getText().toString().trim(),etMessOwnerPassword.getText().toString().trim());</w:t>
      </w:r>
    </w:p>
    <w:p w14:paraId="2840B2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54FB1C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0787FD3" w14:textId="77777777" w:rsidR="00CA4090" w:rsidRPr="00CA4090" w:rsidRDefault="00CA4090" w:rsidP="00CA4090">
      <w:pPr>
        <w:rPr>
          <w:sz w:val="18"/>
          <w:szCs w:val="18"/>
        </w:rPr>
      </w:pPr>
    </w:p>
    <w:p w14:paraId="69CC85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directLogin() {</w:t>
      </w:r>
    </w:p>
    <w:p w14:paraId="6631881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if(etMessOwnerEmail.getText().toString().trim().equals("</w:t>
      </w:r>
      <w:r w:rsidRPr="00CA4090">
        <w:rPr>
          <w:sz w:val="18"/>
          <w:szCs w:val="18"/>
        </w:rPr>
        <w:lastRenderedPageBreak/>
        <w:t>Mess1")&amp;&amp;etMessOwnerPassword.getText().toString().trim().equals("demo123")) {</w:t>
      </w:r>
    </w:p>
    <w:p w14:paraId="153E4A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"first MESS OPENed", Toast.LENGTH_LONG).show();</w:t>
      </w:r>
    </w:p>
    <w:p w14:paraId="11C18A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MessOwnerDashBoard.class));</w:t>
      </w:r>
    </w:p>
    <w:p w14:paraId="48DA22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 if(etMessOwnerEmail.getText().toString().trim().equals("Mess2")&amp;&amp;etMessOwnerPassword.getText().toString().trim().equals("demo123")){</w:t>
      </w:r>
    </w:p>
    <w:p w14:paraId="735E62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"second MESS OPENed", Toast.LENGTH_LONG).show();</w:t>
      </w:r>
    </w:p>
    <w:p w14:paraId="07042A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Mess2OwnerDashBoard.class));</w:t>
      </w:r>
    </w:p>
    <w:p w14:paraId="45E340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 if(etMessOwnerEmail.getText().toString().trim().equals("Mess3")&amp;&amp;etMessOwnerPassword.getText().toString().trim().equals("demo123")){</w:t>
      </w:r>
    </w:p>
    <w:p w14:paraId="3A2567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"third MESS OPENed", Toast.LENGTH_LONG).show();</w:t>
      </w:r>
    </w:p>
    <w:p w14:paraId="47F676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Mess3OwnerDashBoard.class));</w:t>
      </w:r>
    </w:p>
    <w:p w14:paraId="55321F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}else{</w:t>
      </w:r>
    </w:p>
    <w:p w14:paraId="7EE145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 "Error", Toast.LENGTH_SHORT).show();</w:t>
      </w:r>
    </w:p>
    <w:p w14:paraId="23464D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5B1825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8507AB8" w14:textId="77777777" w:rsidR="00CA4090" w:rsidRPr="00CA4090" w:rsidRDefault="00CA4090" w:rsidP="00CA4090">
      <w:pPr>
        <w:rPr>
          <w:sz w:val="18"/>
          <w:szCs w:val="18"/>
        </w:rPr>
      </w:pPr>
    </w:p>
    <w:p w14:paraId="5280B9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loginMessOwner(String email, String password) {</w:t>
      </w:r>
    </w:p>
    <w:p w14:paraId="2F4B5A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mAuth.signInWithEmailAndPassword(email,password).addOnCompleteListener(new OnCompleteListener&lt;AuthResult&gt;() {</w:t>
      </w:r>
    </w:p>
    <w:p w14:paraId="78E7DB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1D77E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onComplete(@NonNull Task&lt;AuthResult&gt; task) {</w:t>
      </w:r>
    </w:p>
    <w:p w14:paraId="730A236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if (task.isSuccessful()){</w:t>
      </w:r>
    </w:p>
    <w:p w14:paraId="66FD69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Toast.makeText(MessOwnerLoginPage.this, "Success", Toast.LENGTH_SHORT).show();</w:t>
      </w:r>
    </w:p>
    <w:p w14:paraId="22CEFF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goToMessOwnerDashBoard();</w:t>
      </w:r>
    </w:p>
    <w:p w14:paraId="7A31C0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}else {</w:t>
      </w:r>
    </w:p>
    <w:p w14:paraId="61B754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Toast.makeText(MessOwnerLoginPage.this, "Error", Toast.LENGTH_SHORT).show();</w:t>
      </w:r>
    </w:p>
    <w:p w14:paraId="5128EA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9B55D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DD534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</w:t>
      </w:r>
    </w:p>
    <w:p w14:paraId="675DB4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.addOnFailureListener(new OnFailureListener() {</w:t>
      </w:r>
    </w:p>
    <w:p w14:paraId="10F205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@Override</w:t>
      </w:r>
    </w:p>
    <w:p w14:paraId="2FCC6A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public void onFailure(@NonNull Exception e) {</w:t>
      </w:r>
    </w:p>
    <w:p w14:paraId="503121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Toast.makeText(MessOwnerLoginPage.this, "Error" + e.getMessage(), Toast.LENGTH_SHORT).show();</w:t>
      </w:r>
    </w:p>
    <w:p w14:paraId="07D2E7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}</w:t>
      </w:r>
    </w:p>
    <w:p w14:paraId="410935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});</w:t>
      </w:r>
    </w:p>
    <w:p w14:paraId="1968B5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103F460" w14:textId="77777777" w:rsidR="00CA4090" w:rsidRPr="00CA4090" w:rsidRDefault="00CA4090" w:rsidP="00CA4090">
      <w:pPr>
        <w:rPr>
          <w:sz w:val="18"/>
          <w:szCs w:val="18"/>
        </w:rPr>
      </w:pPr>
    </w:p>
    <w:p w14:paraId="6FC2FD6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goToMessOwnerDashBoard() {</w:t>
      </w:r>
    </w:p>
    <w:p w14:paraId="26808C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startActivity(new Intent(MessOwnerLoginPage.this,MessOwnerDashBoard.class));</w:t>
      </w:r>
    </w:p>
    <w:p w14:paraId="2C9F83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99C9405" w14:textId="7E8E74B3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7978CBDD" w14:textId="0B7582D4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MessOwnerRegisterPage.java</w:t>
      </w:r>
    </w:p>
    <w:p w14:paraId="045228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5EDA80DC" w14:textId="77777777" w:rsidR="00CA4090" w:rsidRPr="00CA4090" w:rsidRDefault="00CA4090" w:rsidP="00CA4090">
      <w:pPr>
        <w:rPr>
          <w:sz w:val="18"/>
          <w:szCs w:val="18"/>
        </w:rPr>
      </w:pPr>
    </w:p>
    <w:p w14:paraId="7F8E4F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android.content.Intent;</w:t>
      </w:r>
    </w:p>
    <w:p w14:paraId="119E7A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07D2C8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android.text.TextUtils;</w:t>
      </w:r>
    </w:p>
    <w:p w14:paraId="3C6C67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25C326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4AB535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android.widget.EditText;</w:t>
      </w:r>
    </w:p>
    <w:p w14:paraId="24C61F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android.widget.Toast;</w:t>
      </w:r>
    </w:p>
    <w:p w14:paraId="5FAC5F0F" w14:textId="77777777" w:rsidR="00CA4090" w:rsidRPr="00CA4090" w:rsidRDefault="00CA4090" w:rsidP="00CA4090">
      <w:pPr>
        <w:rPr>
          <w:sz w:val="18"/>
          <w:szCs w:val="18"/>
        </w:rPr>
      </w:pPr>
    </w:p>
    <w:p w14:paraId="72C7AD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714D375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3A5060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3889E6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androidx.appcompat.widget.AppCompatButton;</w:t>
      </w:r>
    </w:p>
    <w:p w14:paraId="1D6DAE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>import androidx.core.graphics.Insets;</w:t>
      </w:r>
    </w:p>
    <w:p w14:paraId="13C778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665D5E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27025578" w14:textId="77777777" w:rsidR="00CA4090" w:rsidRPr="00CA4090" w:rsidRDefault="00CA4090" w:rsidP="00CA4090">
      <w:pPr>
        <w:rPr>
          <w:sz w:val="18"/>
          <w:szCs w:val="18"/>
        </w:rPr>
      </w:pPr>
    </w:p>
    <w:p w14:paraId="1F95A0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com.google.android.gms.tasks.OnCompleteListener;</w:t>
      </w:r>
    </w:p>
    <w:p w14:paraId="4A2ED8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com.google.android.gms.tasks.OnFailureListener;</w:t>
      </w:r>
    </w:p>
    <w:p w14:paraId="0230E3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com.google.android.gms.tasks.Task;</w:t>
      </w:r>
    </w:p>
    <w:p w14:paraId="289477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com.google.firebase.auth.AuthResult;</w:t>
      </w:r>
    </w:p>
    <w:p w14:paraId="62BB0BB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com.google.firebase.auth.FirebaseAuth;</w:t>
      </w:r>
    </w:p>
    <w:p w14:paraId="3CBDD58F" w14:textId="77777777" w:rsidR="00CA4090" w:rsidRPr="00CA4090" w:rsidRDefault="00CA4090" w:rsidP="00CA4090">
      <w:pPr>
        <w:rPr>
          <w:sz w:val="18"/>
          <w:szCs w:val="18"/>
        </w:rPr>
      </w:pPr>
    </w:p>
    <w:p w14:paraId="59B693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MessOwnerLoginPage extends AppCompatActivity {</w:t>
      </w:r>
    </w:p>
    <w:p w14:paraId="4C45C3C8" w14:textId="77777777" w:rsidR="00CA4090" w:rsidRPr="00CA4090" w:rsidRDefault="00CA4090" w:rsidP="00CA4090">
      <w:pPr>
        <w:rPr>
          <w:sz w:val="18"/>
          <w:szCs w:val="18"/>
        </w:rPr>
      </w:pPr>
    </w:p>
    <w:p w14:paraId="2B74BC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AppCompatButton btnMessOwnerLogin,goToMessOwnerRegisterPage;</w:t>
      </w:r>
    </w:p>
    <w:p w14:paraId="38715D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etMessOwnerEmail,etMessOwnerPassword;</w:t>
      </w:r>
    </w:p>
    <w:p w14:paraId="702E74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FirebaseAuth mAuth;</w:t>
      </w:r>
    </w:p>
    <w:p w14:paraId="414456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strEmail,strPassword;</w:t>
      </w:r>
    </w:p>
    <w:p w14:paraId="75BA7841" w14:textId="77777777" w:rsidR="00CA4090" w:rsidRPr="00CA4090" w:rsidRDefault="00CA4090" w:rsidP="00CA4090">
      <w:pPr>
        <w:rPr>
          <w:sz w:val="18"/>
          <w:szCs w:val="18"/>
        </w:rPr>
      </w:pPr>
    </w:p>
    <w:p w14:paraId="0DA445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720D40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017C38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158E08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04ED46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setContentView(R.layout.activity_mess_owner_login_page);</w:t>
      </w:r>
    </w:p>
    <w:p w14:paraId="1DB2BA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6CB5BA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12C0CF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v.setPadding(systemBars.left, systemBars.top, systemBars.right, systemBars.bottom);</w:t>
      </w:r>
    </w:p>
    <w:p w14:paraId="09E541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3B13BF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FA31DFF" w14:textId="77777777" w:rsidR="00CA4090" w:rsidRPr="00CA4090" w:rsidRDefault="00CA4090" w:rsidP="00CA4090">
      <w:pPr>
        <w:rPr>
          <w:sz w:val="18"/>
          <w:szCs w:val="18"/>
        </w:rPr>
      </w:pPr>
    </w:p>
    <w:p w14:paraId="2FC2AD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btnMessOwnerLogin = findViewById(R.id.btnMessOwnerLogin);</w:t>
      </w:r>
    </w:p>
    <w:p w14:paraId="5A806C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etMessOwnerEmail = findViewById(R.id.etMessOwnerEmail);</w:t>
      </w:r>
    </w:p>
    <w:p w14:paraId="0BD7BC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etMessOwnerPassword = findViewById(R.id.etMessOwnerPassword);</w:t>
      </w:r>
    </w:p>
    <w:p w14:paraId="6E6E90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//goToMessOwnerRegisterPage = findViewById(R.id.goToMessOwnerRegister);</w:t>
      </w:r>
    </w:p>
    <w:p w14:paraId="22B2A216" w14:textId="77777777" w:rsidR="00CA4090" w:rsidRPr="00CA4090" w:rsidRDefault="00CA4090" w:rsidP="00CA4090">
      <w:pPr>
        <w:rPr>
          <w:sz w:val="18"/>
          <w:szCs w:val="18"/>
        </w:rPr>
      </w:pPr>
    </w:p>
    <w:p w14:paraId="3A00E5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strEmail = etMessOwnerEmail.getText().toString().trim();</w:t>
      </w:r>
    </w:p>
    <w:p w14:paraId="4F640E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strPassword = etMessOwnerPassword.getText().toString().trim();</w:t>
      </w:r>
    </w:p>
    <w:p w14:paraId="4C7D6B09" w14:textId="77777777" w:rsidR="00CA4090" w:rsidRPr="00CA4090" w:rsidRDefault="00CA4090" w:rsidP="00CA4090">
      <w:pPr>
        <w:rPr>
          <w:sz w:val="18"/>
          <w:szCs w:val="18"/>
        </w:rPr>
      </w:pPr>
    </w:p>
    <w:p w14:paraId="02801A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 = FirebaseAuth.getInstance();</w:t>
      </w:r>
    </w:p>
    <w:p w14:paraId="07885F3C" w14:textId="77777777" w:rsidR="00CA4090" w:rsidRPr="00CA4090" w:rsidRDefault="00CA4090" w:rsidP="00CA4090">
      <w:pPr>
        <w:rPr>
          <w:sz w:val="18"/>
          <w:szCs w:val="18"/>
        </w:rPr>
      </w:pPr>
    </w:p>
    <w:p w14:paraId="15BA2E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btnMessOwnerLogin.setOnClickListener(new View.OnClickListener() {</w:t>
      </w:r>
    </w:p>
    <w:p w14:paraId="2296F4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41D88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onClick(View v) {</w:t>
      </w:r>
    </w:p>
    <w:p w14:paraId="4C0D5C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//startActivity(new Intent(MessOwnerLoginPage.this,MessOwnerDashBoard.class));</w:t>
      </w:r>
    </w:p>
    <w:p w14:paraId="37A3CFE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//loginMessOwner(etMessOwnerEmail.getText().toString().trim(),etMessOwnerPassword.getText().toString().trim());</w:t>
      </w:r>
    </w:p>
    <w:p w14:paraId="226B57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validatePage();</w:t>
      </w:r>
    </w:p>
    <w:p w14:paraId="0B0356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directLogin();</w:t>
      </w:r>
    </w:p>
    <w:p w14:paraId="1A0A78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ECC6F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3E66B64" w14:textId="77777777" w:rsidR="00CA4090" w:rsidRPr="00CA4090" w:rsidRDefault="00CA4090" w:rsidP="00CA4090">
      <w:pPr>
        <w:rPr>
          <w:sz w:val="18"/>
          <w:szCs w:val="18"/>
        </w:rPr>
      </w:pPr>
    </w:p>
    <w:p w14:paraId="59B29F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goToMessOwnerRegisterPage.setOnClickListener(new View.OnClickListener() {</w:t>
      </w:r>
    </w:p>
    <w:p w14:paraId="34A6E9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@Override</w:t>
      </w:r>
    </w:p>
    <w:p w14:paraId="02503DE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public void onClick(View v) {</w:t>
      </w:r>
    </w:p>
    <w:p w14:paraId="5B63C37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startActivity(new Intent(MessOwnerLoginPage.this,MessOwnerRegisterPage.class));</w:t>
      </w:r>
    </w:p>
    <w:p w14:paraId="1D4DE8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}</w:t>
      </w:r>
    </w:p>
    <w:p w14:paraId="50D499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});</w:t>
      </w:r>
    </w:p>
    <w:p w14:paraId="07147592" w14:textId="77777777" w:rsidR="00CA4090" w:rsidRPr="00CA4090" w:rsidRDefault="00CA4090" w:rsidP="00CA4090">
      <w:pPr>
        <w:rPr>
          <w:sz w:val="18"/>
          <w:szCs w:val="18"/>
        </w:rPr>
      </w:pPr>
    </w:p>
    <w:p w14:paraId="36EF1B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}</w:t>
      </w:r>
    </w:p>
    <w:p w14:paraId="0DF9708A" w14:textId="77777777" w:rsidR="00CA4090" w:rsidRPr="00CA4090" w:rsidRDefault="00CA4090" w:rsidP="00CA4090">
      <w:pPr>
        <w:rPr>
          <w:sz w:val="18"/>
          <w:szCs w:val="18"/>
        </w:rPr>
      </w:pPr>
    </w:p>
    <w:p w14:paraId="355F28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validatePage() {</w:t>
      </w:r>
    </w:p>
    <w:p w14:paraId="1EB436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(TextUtils.isEmpty(etMessOwnerEmail.getText().toString())){</w:t>
      </w:r>
    </w:p>
    <w:p w14:paraId="02AE9A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etMessOwnerEmail.setError("Please enter email !");</w:t>
      </w:r>
    </w:p>
    <w:p w14:paraId="7F6032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etMessOwnerEmail.requestFocus();</w:t>
      </w:r>
    </w:p>
    <w:p w14:paraId="288DEE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(TextUtils.isEmpty(etMessOwnerPassword.getText().toString())) {</w:t>
      </w:r>
    </w:p>
    <w:p w14:paraId="67F774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etMessOwnerPassword.setError("Please enter password !");</w:t>
      </w:r>
    </w:p>
    <w:p w14:paraId="1B3328F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etMessOwnerPassword.requestFocus();</w:t>
      </w:r>
    </w:p>
    <w:p w14:paraId="14B77F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{</w:t>
      </w:r>
    </w:p>
    <w:p w14:paraId="5EA8B6B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directLogin();</w:t>
      </w:r>
    </w:p>
    <w:p w14:paraId="097608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//loginMessOwner(etMessOwnerEmail.getText().toString().trim(),etMessOwnerPassword.getText().toString().trim());</w:t>
      </w:r>
    </w:p>
    <w:p w14:paraId="102F4E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01D0BD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FFB289C" w14:textId="77777777" w:rsidR="00CA4090" w:rsidRPr="00CA4090" w:rsidRDefault="00CA4090" w:rsidP="00CA4090">
      <w:pPr>
        <w:rPr>
          <w:sz w:val="18"/>
          <w:szCs w:val="18"/>
        </w:rPr>
      </w:pPr>
    </w:p>
    <w:p w14:paraId="2151C9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directLogin() {</w:t>
      </w:r>
    </w:p>
    <w:p w14:paraId="59A2B8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if(etMessOwnerEmail.getText().toString().trim().equals("Mess1")&amp;&amp;etMessOwnerPassword.getText().toString().trim().equals("demo123")) {</w:t>
      </w:r>
    </w:p>
    <w:p w14:paraId="5291AF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"first MESS OPENed", Toast.LENGTH_LONG).show();</w:t>
      </w:r>
    </w:p>
    <w:p w14:paraId="39FA8E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MessOwnerDashBoard.class));</w:t>
      </w:r>
    </w:p>
    <w:p w14:paraId="5C46B6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 if(etMessOwnerEmail.getText().toString().trim().equals("Mess2")&amp;&amp;etMessOwnerPassword.getText().toString().trim().equals("demo123")){</w:t>
      </w:r>
    </w:p>
    <w:p w14:paraId="1FC508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"second MESS OPENed", Toast.LENGTH_LONG).show();</w:t>
      </w:r>
    </w:p>
    <w:p w14:paraId="64D641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Mess2OwnerDashBoard.class));</w:t>
      </w:r>
    </w:p>
    <w:p w14:paraId="0A90C9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 if(etMessOwnerEmail.getText().toString().trim().equals("Mess3")&amp;&amp;etMessOwnerPassword.getText().toString().trim().equals("demo123")){</w:t>
      </w:r>
    </w:p>
    <w:p w14:paraId="6F94CA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Toast.makeText(getApplicationContext(), "third MESS OPENed", Toast.LENGTH_LONG).show();</w:t>
      </w:r>
    </w:p>
    <w:p w14:paraId="3A168D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startActivity(new Intent(MessOwnerLoginPage.this, Mess3OwnerDashBoard.class));</w:t>
      </w:r>
    </w:p>
    <w:p w14:paraId="0E39EC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}else{</w:t>
      </w:r>
    </w:p>
    <w:p w14:paraId="5F252C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 "Error", Toast.LENGTH_SHORT).show();</w:t>
      </w:r>
    </w:p>
    <w:p w14:paraId="302CA5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3BCE4BE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442709F" w14:textId="77777777" w:rsidR="00CA4090" w:rsidRPr="00CA4090" w:rsidRDefault="00CA4090" w:rsidP="00CA4090">
      <w:pPr>
        <w:rPr>
          <w:sz w:val="18"/>
          <w:szCs w:val="18"/>
        </w:rPr>
      </w:pPr>
    </w:p>
    <w:p w14:paraId="33E77B3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loginMessOwner(String email, String password) {</w:t>
      </w:r>
    </w:p>
    <w:p w14:paraId="526E1B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mAuth.signInWithEmailAndPassword(email,password).addOnCompleteListener(new OnCompleteListener&lt;AuthResult&gt;() {</w:t>
      </w:r>
    </w:p>
    <w:p w14:paraId="6528DF5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C0CF3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onComplete(@NonNull Task&lt;AuthResult&gt; task) {</w:t>
      </w:r>
    </w:p>
    <w:p w14:paraId="47E59E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if (task.isSuccessful()){</w:t>
      </w:r>
    </w:p>
    <w:p w14:paraId="4F019F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Toast.makeText(MessOwnerLoginPage.this, "Success", Toast.LENGTH_SHORT).show();</w:t>
      </w:r>
    </w:p>
    <w:p w14:paraId="0C4B4F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goToMessOwnerDashBoard();</w:t>
      </w:r>
    </w:p>
    <w:p w14:paraId="4026B1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}else {</w:t>
      </w:r>
    </w:p>
    <w:p w14:paraId="27867E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Toast.makeText(MessOwnerLoginPage.this, "Error", Toast.LENGTH_SHORT).show();</w:t>
      </w:r>
    </w:p>
    <w:p w14:paraId="6DA6C4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31C3CB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F5E13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</w:t>
      </w:r>
    </w:p>
    <w:p w14:paraId="170F44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.addOnFailureListener(new OnFailureListener() {</w:t>
      </w:r>
    </w:p>
    <w:p w14:paraId="3FCF58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@Override</w:t>
      </w:r>
    </w:p>
    <w:p w14:paraId="1080DD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public void onFailure(@NonNull Exception e) {</w:t>
      </w:r>
    </w:p>
    <w:p w14:paraId="3ABBEB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Toast.makeText(MessOwnerLoginPage.this, "Error" + e.getMessage(), Toast.LENGTH_SHORT).show();</w:t>
      </w:r>
    </w:p>
    <w:p w14:paraId="563BEC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    }</w:t>
      </w:r>
    </w:p>
    <w:p w14:paraId="53E27D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});</w:t>
      </w:r>
    </w:p>
    <w:p w14:paraId="32EE0C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15F8B6F" w14:textId="77777777" w:rsidR="00CA4090" w:rsidRPr="00CA4090" w:rsidRDefault="00CA4090" w:rsidP="00CA4090">
      <w:pPr>
        <w:rPr>
          <w:sz w:val="18"/>
          <w:szCs w:val="18"/>
        </w:rPr>
      </w:pPr>
    </w:p>
    <w:p w14:paraId="797519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goToMessOwnerDashBoard() {</w:t>
      </w:r>
    </w:p>
    <w:p w14:paraId="1C5AB7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startActivity(new Intent(MessOwnerLoginPage.this,MessOwnerDashBoard.class));</w:t>
      </w:r>
    </w:p>
    <w:p w14:paraId="5F5034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5457B90" w14:textId="22FEE8CA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2130A520" w14:textId="77777777" w:rsidR="00CA4090" w:rsidRDefault="00CA4090" w:rsidP="00CA4090">
      <w:pPr>
        <w:rPr>
          <w:sz w:val="18"/>
          <w:szCs w:val="18"/>
        </w:rPr>
      </w:pPr>
    </w:p>
    <w:p w14:paraId="2147B914" w14:textId="07812273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MyAdapter.java</w:t>
      </w:r>
    </w:p>
    <w:p w14:paraId="4352D8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5C55E0DC" w14:textId="77777777" w:rsidR="00CA4090" w:rsidRPr="00CA4090" w:rsidRDefault="00CA4090" w:rsidP="00CA4090">
      <w:pPr>
        <w:rPr>
          <w:sz w:val="18"/>
          <w:szCs w:val="18"/>
        </w:rPr>
      </w:pPr>
    </w:p>
    <w:p w14:paraId="65A044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android.content.Context;</w:t>
      </w:r>
    </w:p>
    <w:p w14:paraId="507357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android.view.LayoutInflater;</w:t>
      </w:r>
    </w:p>
    <w:p w14:paraId="73DF68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5CBA2F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android.view.ViewGroup;</w:t>
      </w:r>
    </w:p>
    <w:p w14:paraId="6DB58D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android.widget.TextView;</w:t>
      </w:r>
    </w:p>
    <w:p w14:paraId="6905B3EB" w14:textId="77777777" w:rsidR="00CA4090" w:rsidRPr="00CA4090" w:rsidRDefault="00CA4090" w:rsidP="00CA4090">
      <w:pPr>
        <w:rPr>
          <w:sz w:val="18"/>
          <w:szCs w:val="18"/>
        </w:rPr>
      </w:pPr>
    </w:p>
    <w:p w14:paraId="1AD4251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57A00B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androidx.recyclerview.widget.RecyclerView;</w:t>
      </w:r>
    </w:p>
    <w:p w14:paraId="31D49278" w14:textId="77777777" w:rsidR="00CA4090" w:rsidRPr="00CA4090" w:rsidRDefault="00CA4090" w:rsidP="00CA4090">
      <w:pPr>
        <w:rPr>
          <w:sz w:val="18"/>
          <w:szCs w:val="18"/>
        </w:rPr>
      </w:pPr>
    </w:p>
    <w:p w14:paraId="4303C7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java.util.ArrayList;</w:t>
      </w:r>
    </w:p>
    <w:p w14:paraId="030A8041" w14:textId="77777777" w:rsidR="00CA4090" w:rsidRPr="00CA4090" w:rsidRDefault="00CA4090" w:rsidP="00CA4090">
      <w:pPr>
        <w:rPr>
          <w:sz w:val="18"/>
          <w:szCs w:val="18"/>
        </w:rPr>
      </w:pPr>
    </w:p>
    <w:p w14:paraId="44E6FA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MyAdapter extends RecyclerView.Adapter&lt;MyAdapter.OrderHolder&gt; {</w:t>
      </w:r>
    </w:p>
    <w:p w14:paraId="6C346016" w14:textId="77777777" w:rsidR="00CA4090" w:rsidRPr="00CA4090" w:rsidRDefault="00CA4090" w:rsidP="00CA4090">
      <w:pPr>
        <w:rPr>
          <w:sz w:val="18"/>
          <w:szCs w:val="18"/>
        </w:rPr>
      </w:pPr>
    </w:p>
    <w:p w14:paraId="3057199D" w14:textId="65E96E84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Context</w:t>
      </w:r>
      <w:del w:id="1" w:author="HP" w:date="2024-04-19T00:01:00Z">
        <w:r w:rsidRPr="00CA4090" w:rsidDel="00227217">
          <w:rPr>
            <w:sz w:val="18"/>
            <w:szCs w:val="18"/>
          </w:rPr>
          <w:delText xml:space="preserve"> context</w:delText>
        </w:r>
      </w:del>
      <w:r w:rsidRPr="00CA4090">
        <w:rPr>
          <w:sz w:val="18"/>
          <w:szCs w:val="18"/>
        </w:rPr>
        <w:t>;</w:t>
      </w:r>
    </w:p>
    <w:p w14:paraId="187E6BFD" w14:textId="77777777" w:rsidR="00CA4090" w:rsidRPr="00CA4090" w:rsidRDefault="00CA4090" w:rsidP="00CA4090">
      <w:pPr>
        <w:rPr>
          <w:sz w:val="18"/>
          <w:szCs w:val="18"/>
        </w:rPr>
      </w:pPr>
    </w:p>
    <w:p w14:paraId="450175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MyAdapter(Context context, ArrayList&lt;UserOrder&gt; list) {</w:t>
      </w:r>
    </w:p>
    <w:p w14:paraId="63F6E0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this.context = context;</w:t>
      </w:r>
    </w:p>
    <w:p w14:paraId="11032E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this.list = list;</w:t>
      </w:r>
    </w:p>
    <w:p w14:paraId="42109DD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28515BC" w14:textId="77777777" w:rsidR="00CA4090" w:rsidRPr="00CA4090" w:rsidRDefault="00CA4090" w:rsidP="00CA4090">
      <w:pPr>
        <w:rPr>
          <w:sz w:val="18"/>
          <w:szCs w:val="18"/>
        </w:rPr>
      </w:pPr>
    </w:p>
    <w:p w14:paraId="169F76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ArrayList&lt;UserOrder&gt; list;</w:t>
      </w:r>
    </w:p>
    <w:p w14:paraId="7E9ACEED" w14:textId="77777777" w:rsidR="00CA4090" w:rsidRPr="00CA4090" w:rsidRDefault="00CA4090" w:rsidP="00CA4090">
      <w:pPr>
        <w:rPr>
          <w:sz w:val="18"/>
          <w:szCs w:val="18"/>
        </w:rPr>
      </w:pPr>
    </w:p>
    <w:p w14:paraId="140168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@NonNull</w:t>
      </w:r>
    </w:p>
    <w:p w14:paraId="152574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8EE3EC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OrderHolder onCreateViewHolder(@NonNull ViewGroup parent, int viewType) {</w:t>
      </w:r>
    </w:p>
    <w:p w14:paraId="46EAF8BD" w14:textId="4741B2B1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</w:t>
      </w:r>
      <w:del w:id="2" w:author="HP" w:date="2024-04-19T00:01:00Z">
        <w:r w:rsidRPr="00CA4090" w:rsidDel="00227217">
          <w:rPr>
            <w:sz w:val="18"/>
            <w:szCs w:val="18"/>
          </w:rPr>
          <w:delText xml:space="preserve"> view</w:delText>
        </w:r>
      </w:del>
      <w:r w:rsidRPr="00CA4090">
        <w:rPr>
          <w:sz w:val="18"/>
          <w:szCs w:val="18"/>
        </w:rPr>
        <w:t xml:space="preserve"> = LayoutInflater.from(context).inflate(R.layout.order_item1,parent,false);</w:t>
      </w:r>
    </w:p>
    <w:p w14:paraId="3F5537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new OrderHolder(view);</w:t>
      </w:r>
    </w:p>
    <w:p w14:paraId="432F2B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39DCAF3" w14:textId="77777777" w:rsidR="00CA4090" w:rsidRPr="00CA4090" w:rsidRDefault="00CA4090" w:rsidP="00CA4090">
      <w:pPr>
        <w:rPr>
          <w:sz w:val="18"/>
          <w:szCs w:val="18"/>
        </w:rPr>
      </w:pPr>
    </w:p>
    <w:p w14:paraId="577F7D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10A24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onBindViewHolder(@NonNull OrderHolder holder, int position) {</w:t>
      </w:r>
    </w:p>
    <w:p w14:paraId="0D199741" w14:textId="3E7109FE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UserOrder</w:t>
      </w:r>
      <w:del w:id="3" w:author="HP" w:date="2024-04-19T00:01:00Z">
        <w:r w:rsidRPr="00CA4090" w:rsidDel="00227217">
          <w:rPr>
            <w:sz w:val="18"/>
            <w:szCs w:val="18"/>
          </w:rPr>
          <w:delText xml:space="preserve"> userOrder</w:delText>
        </w:r>
      </w:del>
      <w:r w:rsidRPr="00CA4090">
        <w:rPr>
          <w:sz w:val="18"/>
          <w:szCs w:val="18"/>
        </w:rPr>
        <w:t xml:space="preserve"> = list.get(position);</w:t>
      </w:r>
    </w:p>
    <w:p w14:paraId="29CC5D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holder.name.setText(userOrder.getName());</w:t>
      </w:r>
    </w:p>
    <w:p w14:paraId="201C62A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holder.phonenumber.setText(userOrder.getPhoneNumber());</w:t>
      </w:r>
    </w:p>
    <w:p w14:paraId="7C022B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holder.timing.setText(userOrder.getTime());</w:t>
      </w:r>
    </w:p>
    <w:p w14:paraId="7A3CCE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9BAA751" w14:textId="77777777" w:rsidR="00CA4090" w:rsidRPr="00CA4090" w:rsidRDefault="00CA4090" w:rsidP="00CA4090">
      <w:pPr>
        <w:rPr>
          <w:sz w:val="18"/>
          <w:szCs w:val="18"/>
        </w:rPr>
      </w:pPr>
    </w:p>
    <w:p w14:paraId="58B17E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C3BD3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int getItemCount() {</w:t>
      </w:r>
    </w:p>
    <w:p w14:paraId="0E2693E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list.size();</w:t>
      </w:r>
    </w:p>
    <w:p w14:paraId="7905F2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4378E19" w14:textId="77777777" w:rsidR="00CA4090" w:rsidRPr="00CA4090" w:rsidRDefault="00CA4090" w:rsidP="00CA4090">
      <w:pPr>
        <w:rPr>
          <w:sz w:val="18"/>
          <w:szCs w:val="18"/>
        </w:rPr>
      </w:pPr>
    </w:p>
    <w:p w14:paraId="125344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static class OrderHolder extends RecyclerView.ViewHolder{</w:t>
      </w:r>
    </w:p>
    <w:p w14:paraId="1F833FB8" w14:textId="77777777" w:rsidR="00CA4090" w:rsidRPr="00CA4090" w:rsidRDefault="00CA4090" w:rsidP="00CA4090">
      <w:pPr>
        <w:rPr>
          <w:sz w:val="18"/>
          <w:szCs w:val="18"/>
        </w:rPr>
      </w:pPr>
    </w:p>
    <w:p w14:paraId="093048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TextView name,phonenumber,timing;</w:t>
      </w:r>
    </w:p>
    <w:p w14:paraId="1C4B6B4F" w14:textId="77777777" w:rsidR="00CA4090" w:rsidRPr="00CA4090" w:rsidRDefault="00CA4090" w:rsidP="00CA4090">
      <w:pPr>
        <w:rPr>
          <w:sz w:val="18"/>
          <w:szCs w:val="18"/>
        </w:rPr>
      </w:pPr>
    </w:p>
    <w:p w14:paraId="146089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public OrderHolder(@NonNull View itemView) {</w:t>
      </w:r>
    </w:p>
    <w:p w14:paraId="5680DD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super(itemView);</w:t>
      </w:r>
    </w:p>
    <w:p w14:paraId="28BFCD4D" w14:textId="77777777" w:rsidR="00CA4090" w:rsidRPr="00CA4090" w:rsidRDefault="00CA4090" w:rsidP="00CA4090">
      <w:pPr>
        <w:rPr>
          <w:sz w:val="18"/>
          <w:szCs w:val="18"/>
        </w:rPr>
      </w:pPr>
    </w:p>
    <w:p w14:paraId="6133D8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name = itemView.findViewById(R.id.dispNameToMess);</w:t>
      </w:r>
    </w:p>
    <w:p w14:paraId="1D0430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phonenumber = itemView.findViewById(R.id.dispPhoneToMess);</w:t>
      </w:r>
    </w:p>
    <w:p w14:paraId="44CE7E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timing = itemView.findViewById(R.id.dispTimimgToMess);</w:t>
      </w:r>
    </w:p>
    <w:p w14:paraId="40D8DFE7" w14:textId="77777777" w:rsidR="00CA4090" w:rsidRPr="00CA4090" w:rsidRDefault="00CA4090" w:rsidP="00CA4090">
      <w:pPr>
        <w:rPr>
          <w:sz w:val="18"/>
          <w:szCs w:val="18"/>
        </w:rPr>
      </w:pPr>
    </w:p>
    <w:p w14:paraId="5B1279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6EBCF8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FCB6A53" w14:textId="62A90F99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413EF2D5" w14:textId="12E1D1FA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MyAdapter2.java</w:t>
      </w:r>
    </w:p>
    <w:p w14:paraId="05025A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4652D5F1" w14:textId="77777777" w:rsidR="00CA4090" w:rsidRPr="00CA4090" w:rsidRDefault="00CA4090" w:rsidP="00CA4090">
      <w:pPr>
        <w:rPr>
          <w:sz w:val="18"/>
          <w:szCs w:val="18"/>
        </w:rPr>
      </w:pPr>
    </w:p>
    <w:p w14:paraId="72E665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android.content.Context;</w:t>
      </w:r>
    </w:p>
    <w:p w14:paraId="0BBF90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android.view.LayoutInflater;</w:t>
      </w:r>
    </w:p>
    <w:p w14:paraId="4F09AE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418AE7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android.view.ViewGroup;</w:t>
      </w:r>
    </w:p>
    <w:p w14:paraId="08E74B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android.widget.TextView;</w:t>
      </w:r>
    </w:p>
    <w:p w14:paraId="2C4BB4FA" w14:textId="77777777" w:rsidR="00CA4090" w:rsidRPr="00CA4090" w:rsidRDefault="00CA4090" w:rsidP="00CA4090">
      <w:pPr>
        <w:rPr>
          <w:sz w:val="18"/>
          <w:szCs w:val="18"/>
        </w:rPr>
      </w:pPr>
    </w:p>
    <w:p w14:paraId="6F6A9B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67DBB4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androidx.recyclerview.widget.RecyclerView;</w:t>
      </w:r>
    </w:p>
    <w:p w14:paraId="72A92F73" w14:textId="77777777" w:rsidR="00CA4090" w:rsidRPr="00CA4090" w:rsidRDefault="00CA4090" w:rsidP="00CA4090">
      <w:pPr>
        <w:rPr>
          <w:sz w:val="18"/>
          <w:szCs w:val="18"/>
        </w:rPr>
      </w:pPr>
    </w:p>
    <w:p w14:paraId="5F8E468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java.util.ArrayList;</w:t>
      </w:r>
    </w:p>
    <w:p w14:paraId="7033F39E" w14:textId="77777777" w:rsidR="00CA4090" w:rsidRPr="00CA4090" w:rsidRDefault="00CA4090" w:rsidP="00CA4090">
      <w:pPr>
        <w:rPr>
          <w:sz w:val="18"/>
          <w:szCs w:val="18"/>
        </w:rPr>
      </w:pPr>
    </w:p>
    <w:p w14:paraId="1415E1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MyAdapter2 extends RecyclerView.Adapter&lt;MyAdapter2.OrderHolder2&gt;{</w:t>
      </w:r>
    </w:p>
    <w:p w14:paraId="26674B86" w14:textId="77777777" w:rsidR="00CA4090" w:rsidRPr="00CA4090" w:rsidRDefault="00CA4090" w:rsidP="00CA4090">
      <w:pPr>
        <w:rPr>
          <w:sz w:val="18"/>
          <w:szCs w:val="18"/>
        </w:rPr>
      </w:pPr>
    </w:p>
    <w:p w14:paraId="63C91610" w14:textId="11991903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Context</w:t>
      </w:r>
      <w:del w:id="4" w:author="HP" w:date="2024-04-19T00:01:00Z">
        <w:r w:rsidRPr="00CA4090" w:rsidDel="00227217">
          <w:rPr>
            <w:sz w:val="18"/>
            <w:szCs w:val="18"/>
          </w:rPr>
          <w:delText xml:space="preserve"> context</w:delText>
        </w:r>
      </w:del>
      <w:r w:rsidRPr="00CA4090">
        <w:rPr>
          <w:sz w:val="18"/>
          <w:szCs w:val="18"/>
        </w:rPr>
        <w:t>;</w:t>
      </w:r>
    </w:p>
    <w:p w14:paraId="34606178" w14:textId="77777777" w:rsidR="00CA4090" w:rsidRPr="00CA4090" w:rsidRDefault="00CA4090" w:rsidP="00CA4090">
      <w:pPr>
        <w:rPr>
          <w:sz w:val="18"/>
          <w:szCs w:val="18"/>
        </w:rPr>
      </w:pPr>
    </w:p>
    <w:p w14:paraId="70880385" w14:textId="3961435C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MyAdapter2(Context</w:t>
      </w:r>
      <w:del w:id="5" w:author="HP" w:date="2024-04-19T00:01:00Z">
        <w:r w:rsidRPr="00CA4090" w:rsidDel="00227217">
          <w:rPr>
            <w:sz w:val="18"/>
            <w:szCs w:val="18"/>
          </w:rPr>
          <w:delText xml:space="preserve"> context</w:delText>
        </w:r>
      </w:del>
      <w:r w:rsidRPr="00CA4090">
        <w:rPr>
          <w:sz w:val="18"/>
          <w:szCs w:val="18"/>
        </w:rPr>
        <w:t>, ArrayList&lt;UserOrder2&gt; list) {</w:t>
      </w:r>
    </w:p>
    <w:p w14:paraId="2CFBF7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this.context = context;</w:t>
      </w:r>
    </w:p>
    <w:p w14:paraId="595BA8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this.list = list;</w:t>
      </w:r>
    </w:p>
    <w:p w14:paraId="2C69D7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37503C7" w14:textId="77777777" w:rsidR="00CA4090" w:rsidRPr="00CA4090" w:rsidRDefault="00CA4090" w:rsidP="00CA4090">
      <w:pPr>
        <w:rPr>
          <w:sz w:val="18"/>
          <w:szCs w:val="18"/>
        </w:rPr>
      </w:pPr>
    </w:p>
    <w:p w14:paraId="6B1ED7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ArrayList&lt;UserOrder2&gt; list;</w:t>
      </w:r>
    </w:p>
    <w:p w14:paraId="19417DB8" w14:textId="77777777" w:rsidR="00CA4090" w:rsidRPr="00CA4090" w:rsidRDefault="00CA4090" w:rsidP="00CA4090">
      <w:pPr>
        <w:rPr>
          <w:sz w:val="18"/>
          <w:szCs w:val="18"/>
        </w:rPr>
      </w:pPr>
    </w:p>
    <w:p w14:paraId="0080C8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@NonNull</w:t>
      </w:r>
    </w:p>
    <w:p w14:paraId="67A402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A0061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OrderHolder2 onCreateViewHolder(@NonNull ViewGroup parent, int viewType) {</w:t>
      </w:r>
    </w:p>
    <w:p w14:paraId="1B99489C" w14:textId="6361EDE5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</w:t>
      </w:r>
      <w:del w:id="6" w:author="HP" w:date="2024-04-19T00:01:00Z">
        <w:r w:rsidRPr="00CA4090" w:rsidDel="00227217">
          <w:rPr>
            <w:sz w:val="18"/>
            <w:szCs w:val="18"/>
          </w:rPr>
          <w:delText xml:space="preserve"> view</w:delText>
        </w:r>
      </w:del>
      <w:r w:rsidRPr="00CA4090">
        <w:rPr>
          <w:sz w:val="18"/>
          <w:szCs w:val="18"/>
        </w:rPr>
        <w:t xml:space="preserve"> = LayoutInflater.from(context).inflate(R.layout.order_item2,parent,false);</w:t>
      </w:r>
    </w:p>
    <w:p w14:paraId="6283445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new OrderHolder2(view);</w:t>
      </w:r>
    </w:p>
    <w:p w14:paraId="60E0A1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49BEACB" w14:textId="77777777" w:rsidR="00CA4090" w:rsidRPr="00CA4090" w:rsidRDefault="00CA4090" w:rsidP="00CA4090">
      <w:pPr>
        <w:rPr>
          <w:sz w:val="18"/>
          <w:szCs w:val="18"/>
        </w:rPr>
      </w:pPr>
    </w:p>
    <w:p w14:paraId="0C8B3E7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4E766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onBindViewHolder(@NonNull OrderHolder2 holder, int position) {</w:t>
      </w:r>
    </w:p>
    <w:p w14:paraId="4C6508FC" w14:textId="3EF0635A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UserOrder2</w:t>
      </w:r>
      <w:del w:id="7" w:author="HP" w:date="2024-04-19T00:01:00Z">
        <w:r w:rsidRPr="00CA4090" w:rsidDel="00227217">
          <w:rPr>
            <w:sz w:val="18"/>
            <w:szCs w:val="18"/>
          </w:rPr>
          <w:delText xml:space="preserve"> userOrder2</w:delText>
        </w:r>
      </w:del>
      <w:r w:rsidRPr="00CA4090">
        <w:rPr>
          <w:sz w:val="18"/>
          <w:szCs w:val="18"/>
        </w:rPr>
        <w:t xml:space="preserve"> = list.get(position);</w:t>
      </w:r>
    </w:p>
    <w:p w14:paraId="5B1698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holder.name.setText(userOrder2.getName());</w:t>
      </w:r>
    </w:p>
    <w:p w14:paraId="0CF077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holder.phonenumber.setText(userOrder2.getPhoneNumber());</w:t>
      </w:r>
    </w:p>
    <w:p w14:paraId="001780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holder.timing.setText(userOrder2.getTime());</w:t>
      </w:r>
    </w:p>
    <w:p w14:paraId="20A153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7FBEE17" w14:textId="77777777" w:rsidR="00CA4090" w:rsidRPr="00CA4090" w:rsidRDefault="00CA4090" w:rsidP="00CA4090">
      <w:pPr>
        <w:rPr>
          <w:sz w:val="18"/>
          <w:szCs w:val="18"/>
        </w:rPr>
      </w:pPr>
    </w:p>
    <w:p w14:paraId="46E9E4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5DF0F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int getItemCount() {</w:t>
      </w:r>
    </w:p>
    <w:p w14:paraId="295DE6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list.size();</w:t>
      </w:r>
    </w:p>
    <w:p w14:paraId="1268B2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58A3A4E" w14:textId="77777777" w:rsidR="00CA4090" w:rsidRPr="00CA4090" w:rsidRDefault="00CA4090" w:rsidP="00CA4090">
      <w:pPr>
        <w:rPr>
          <w:sz w:val="18"/>
          <w:szCs w:val="18"/>
        </w:rPr>
      </w:pPr>
    </w:p>
    <w:p w14:paraId="32EB97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static class OrderHolder2 extends RecyclerView.ViewHolder{</w:t>
      </w:r>
    </w:p>
    <w:p w14:paraId="130CE4F2" w14:textId="77777777" w:rsidR="00CA4090" w:rsidRPr="00CA4090" w:rsidRDefault="00CA4090" w:rsidP="00CA4090">
      <w:pPr>
        <w:rPr>
          <w:sz w:val="18"/>
          <w:szCs w:val="18"/>
        </w:rPr>
      </w:pPr>
    </w:p>
    <w:p w14:paraId="70B7DA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TextView name,phonenumber,timing;</w:t>
      </w:r>
    </w:p>
    <w:p w14:paraId="584FD2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public OrderHolder2(@NonNull View itemView) {</w:t>
      </w:r>
    </w:p>
    <w:p w14:paraId="094ADE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super(itemView);</w:t>
      </w:r>
    </w:p>
    <w:p w14:paraId="18356DFE" w14:textId="77777777" w:rsidR="00CA4090" w:rsidRPr="00CA4090" w:rsidRDefault="00CA4090" w:rsidP="00CA4090">
      <w:pPr>
        <w:rPr>
          <w:sz w:val="18"/>
          <w:szCs w:val="18"/>
        </w:rPr>
      </w:pPr>
    </w:p>
    <w:p w14:paraId="54C977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name = itemView.findViewById(R.id.dispNameToMess2);</w:t>
      </w:r>
    </w:p>
    <w:p w14:paraId="500894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phonenumber = itemView.findViewById(R.id.dispPhoneToMess2);</w:t>
      </w:r>
    </w:p>
    <w:p w14:paraId="7439DC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timing = itemView.findViewById(R.id.dispTimimgToMess2);</w:t>
      </w:r>
    </w:p>
    <w:p w14:paraId="6ABB74C0" w14:textId="77777777" w:rsidR="00CA4090" w:rsidRPr="00CA4090" w:rsidRDefault="00CA4090" w:rsidP="00CA4090">
      <w:pPr>
        <w:rPr>
          <w:sz w:val="18"/>
          <w:szCs w:val="18"/>
        </w:rPr>
      </w:pPr>
    </w:p>
    <w:p w14:paraId="347AD3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67042E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96C61AA" w14:textId="267DA2B1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264EBABA" w14:textId="29F4C149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lastRenderedPageBreak/>
        <w:t>MyAdapter3.java</w:t>
      </w:r>
    </w:p>
    <w:p w14:paraId="5B7BD7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38F9BCC0" w14:textId="77777777" w:rsidR="00CA4090" w:rsidRPr="00CA4090" w:rsidRDefault="00CA4090" w:rsidP="00CA4090">
      <w:pPr>
        <w:rPr>
          <w:sz w:val="18"/>
          <w:szCs w:val="18"/>
        </w:rPr>
      </w:pPr>
    </w:p>
    <w:p w14:paraId="5FCAD3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android.content.Context;</w:t>
      </w:r>
    </w:p>
    <w:p w14:paraId="031F3B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android.view.LayoutInflater;</w:t>
      </w:r>
    </w:p>
    <w:p w14:paraId="602DD0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58A9EC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android.view.ViewGroup;</w:t>
      </w:r>
    </w:p>
    <w:p w14:paraId="09D998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android.widget.TextView;</w:t>
      </w:r>
    </w:p>
    <w:p w14:paraId="7BAF4438" w14:textId="77777777" w:rsidR="00CA4090" w:rsidRPr="00CA4090" w:rsidRDefault="00CA4090" w:rsidP="00CA4090">
      <w:pPr>
        <w:rPr>
          <w:sz w:val="18"/>
          <w:szCs w:val="18"/>
        </w:rPr>
      </w:pPr>
    </w:p>
    <w:p w14:paraId="0DD904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5995C6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androidx.recyclerview.widget.RecyclerView;</w:t>
      </w:r>
    </w:p>
    <w:p w14:paraId="61FE5182" w14:textId="77777777" w:rsidR="00CA4090" w:rsidRPr="00CA4090" w:rsidRDefault="00CA4090" w:rsidP="00CA4090">
      <w:pPr>
        <w:rPr>
          <w:sz w:val="18"/>
          <w:szCs w:val="18"/>
        </w:rPr>
      </w:pPr>
    </w:p>
    <w:p w14:paraId="7489E4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java.util.ArrayList;</w:t>
      </w:r>
    </w:p>
    <w:p w14:paraId="690B5C9D" w14:textId="77777777" w:rsidR="00CA4090" w:rsidRPr="00CA4090" w:rsidRDefault="00CA4090" w:rsidP="00CA4090">
      <w:pPr>
        <w:rPr>
          <w:sz w:val="18"/>
          <w:szCs w:val="18"/>
        </w:rPr>
      </w:pPr>
    </w:p>
    <w:p w14:paraId="73ECEB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MyAdapter3 extends RecyclerView.Adapter&lt;MyAdapter3.OrderHolder3&gt; {</w:t>
      </w:r>
    </w:p>
    <w:p w14:paraId="6305CACC" w14:textId="77777777" w:rsidR="00CA4090" w:rsidRPr="00CA4090" w:rsidRDefault="00CA4090" w:rsidP="00CA4090">
      <w:pPr>
        <w:rPr>
          <w:sz w:val="18"/>
          <w:szCs w:val="18"/>
        </w:rPr>
      </w:pPr>
    </w:p>
    <w:p w14:paraId="7041E4B9" w14:textId="27204286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Context</w:t>
      </w:r>
      <w:del w:id="8" w:author="HP" w:date="2024-04-19T00:01:00Z">
        <w:r w:rsidRPr="00CA4090" w:rsidDel="00227217">
          <w:rPr>
            <w:sz w:val="18"/>
            <w:szCs w:val="18"/>
          </w:rPr>
          <w:delText xml:space="preserve"> context</w:delText>
        </w:r>
      </w:del>
      <w:r w:rsidRPr="00CA4090">
        <w:rPr>
          <w:sz w:val="18"/>
          <w:szCs w:val="18"/>
        </w:rPr>
        <w:t>;</w:t>
      </w:r>
    </w:p>
    <w:p w14:paraId="2AF08D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ArrayList&lt;UserOrder3&gt; list;</w:t>
      </w:r>
    </w:p>
    <w:p w14:paraId="69766693" w14:textId="77777777" w:rsidR="00CA4090" w:rsidRPr="00CA4090" w:rsidRDefault="00CA4090" w:rsidP="00CA4090">
      <w:pPr>
        <w:rPr>
          <w:sz w:val="18"/>
          <w:szCs w:val="18"/>
        </w:rPr>
      </w:pPr>
    </w:p>
    <w:p w14:paraId="7E4A16BA" w14:textId="1BA4C574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MyAdapter3(Context</w:t>
      </w:r>
      <w:del w:id="9" w:author="HP" w:date="2024-04-19T00:01:00Z">
        <w:r w:rsidRPr="00CA4090" w:rsidDel="00227217">
          <w:rPr>
            <w:sz w:val="18"/>
            <w:szCs w:val="18"/>
          </w:rPr>
          <w:delText xml:space="preserve"> context</w:delText>
        </w:r>
      </w:del>
      <w:r w:rsidRPr="00CA4090">
        <w:rPr>
          <w:sz w:val="18"/>
          <w:szCs w:val="18"/>
        </w:rPr>
        <w:t>, ArrayList&lt;UserOrder3&gt; list) {</w:t>
      </w:r>
    </w:p>
    <w:p w14:paraId="7B56CB0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this.context = context;</w:t>
      </w:r>
    </w:p>
    <w:p w14:paraId="4BB827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this.list = list;</w:t>
      </w:r>
    </w:p>
    <w:p w14:paraId="72BD52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4173789" w14:textId="77777777" w:rsidR="00CA4090" w:rsidRPr="00CA4090" w:rsidRDefault="00CA4090" w:rsidP="00CA4090">
      <w:pPr>
        <w:rPr>
          <w:sz w:val="18"/>
          <w:szCs w:val="18"/>
        </w:rPr>
      </w:pPr>
    </w:p>
    <w:p w14:paraId="69BA6F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@NonNull</w:t>
      </w:r>
    </w:p>
    <w:p w14:paraId="30487E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682104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OrderHolder3 onCreateViewHolder(@NonNull ViewGroup parent, int viewType) {</w:t>
      </w:r>
    </w:p>
    <w:p w14:paraId="55AC9CEF" w14:textId="1B37C484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</w:t>
      </w:r>
      <w:del w:id="10" w:author="HP" w:date="2024-04-19T00:01:00Z">
        <w:r w:rsidRPr="00CA4090" w:rsidDel="00227217">
          <w:rPr>
            <w:sz w:val="18"/>
            <w:szCs w:val="18"/>
          </w:rPr>
          <w:delText xml:space="preserve"> view</w:delText>
        </w:r>
      </w:del>
      <w:r w:rsidRPr="00CA4090">
        <w:rPr>
          <w:sz w:val="18"/>
          <w:szCs w:val="18"/>
        </w:rPr>
        <w:t xml:space="preserve"> = LayoutInflater.from(context).inflate(R.layout.order_item3,parent,false);</w:t>
      </w:r>
    </w:p>
    <w:p w14:paraId="5A0D51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new OrderHolder3(view);</w:t>
      </w:r>
    </w:p>
    <w:p w14:paraId="4BFF12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36AF9CA" w14:textId="77777777" w:rsidR="00CA4090" w:rsidRPr="00CA4090" w:rsidRDefault="00CA4090" w:rsidP="00CA4090">
      <w:pPr>
        <w:rPr>
          <w:sz w:val="18"/>
          <w:szCs w:val="18"/>
        </w:rPr>
      </w:pPr>
    </w:p>
    <w:p w14:paraId="09FD6F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A9D40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onBindViewHolder(@NonNull OrderHolder3 holder, int position) {</w:t>
      </w:r>
    </w:p>
    <w:p w14:paraId="5DBC42BF" w14:textId="457AB978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UserOrder3</w:t>
      </w:r>
      <w:del w:id="11" w:author="HP" w:date="2024-04-19T00:01:00Z">
        <w:r w:rsidRPr="00CA4090" w:rsidDel="00227217">
          <w:rPr>
            <w:sz w:val="18"/>
            <w:szCs w:val="18"/>
          </w:rPr>
          <w:delText xml:space="preserve"> userOrder3</w:delText>
        </w:r>
      </w:del>
      <w:r w:rsidRPr="00CA4090">
        <w:rPr>
          <w:sz w:val="18"/>
          <w:szCs w:val="18"/>
        </w:rPr>
        <w:t xml:space="preserve"> = list.get(position);</w:t>
      </w:r>
    </w:p>
    <w:p w14:paraId="1A5994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holder.name.setText(userOrder3.getName());</w:t>
      </w:r>
    </w:p>
    <w:p w14:paraId="799CD0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holder.phonenumber.setText(userOrder3.getPhoneNumber());</w:t>
      </w:r>
    </w:p>
    <w:p w14:paraId="0FFAAB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holder.timing.setText(userOrder3.getTime());</w:t>
      </w:r>
    </w:p>
    <w:p w14:paraId="1E8245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6AE7005" w14:textId="77777777" w:rsidR="00CA4090" w:rsidRPr="00CA4090" w:rsidRDefault="00CA4090" w:rsidP="00CA4090">
      <w:pPr>
        <w:rPr>
          <w:sz w:val="18"/>
          <w:szCs w:val="18"/>
        </w:rPr>
      </w:pPr>
    </w:p>
    <w:p w14:paraId="6D0C28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06707D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int getItemCount() {</w:t>
      </w:r>
    </w:p>
    <w:p w14:paraId="2486EE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return list.size();</w:t>
      </w:r>
    </w:p>
    <w:p w14:paraId="677A31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5C7D248" w14:textId="77777777" w:rsidR="00CA4090" w:rsidRPr="00CA4090" w:rsidRDefault="00CA4090" w:rsidP="00CA4090">
      <w:pPr>
        <w:rPr>
          <w:sz w:val="18"/>
          <w:szCs w:val="18"/>
        </w:rPr>
      </w:pPr>
    </w:p>
    <w:p w14:paraId="6DDAF5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static class OrderHolder3 extends RecyclerView.ViewHolder{</w:t>
      </w:r>
    </w:p>
    <w:p w14:paraId="03FFF4C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TextView name,phonenumber,timing;</w:t>
      </w:r>
    </w:p>
    <w:p w14:paraId="0D5DCC90" w14:textId="77777777" w:rsidR="00CA4090" w:rsidRPr="00CA4090" w:rsidRDefault="00CA4090" w:rsidP="00CA4090">
      <w:pPr>
        <w:rPr>
          <w:sz w:val="18"/>
          <w:szCs w:val="18"/>
        </w:rPr>
      </w:pPr>
    </w:p>
    <w:p w14:paraId="627D5D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public OrderHolder3(@NonNull View itemView) {</w:t>
      </w:r>
    </w:p>
    <w:p w14:paraId="7E6A39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super(itemView);</w:t>
      </w:r>
    </w:p>
    <w:p w14:paraId="4C2F383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name = itemView.findViewById(R.id.dispNameToMess3);</w:t>
      </w:r>
    </w:p>
    <w:p w14:paraId="4A8C1C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phonenumber = itemView.findViewById(R.id.dispPhoneToMess3);</w:t>
      </w:r>
    </w:p>
    <w:p w14:paraId="7C2E2CC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timing = itemView.findViewById(R.id.dispTimimgToMess3);</w:t>
      </w:r>
    </w:p>
    <w:p w14:paraId="12786C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30E119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B6F5C99" w14:textId="469474B1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FA83833" w14:textId="3F68070C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PlaceOrderPage.java</w:t>
      </w:r>
    </w:p>
    <w:p w14:paraId="6A290B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com.example.foodxpress;</w:t>
      </w:r>
    </w:p>
    <w:p w14:paraId="43B2929E" w14:textId="77777777" w:rsidR="00CA4090" w:rsidRPr="00CA4090" w:rsidRDefault="00CA4090" w:rsidP="00CA4090">
      <w:pPr>
        <w:rPr>
          <w:sz w:val="18"/>
          <w:szCs w:val="18"/>
        </w:rPr>
      </w:pPr>
    </w:p>
    <w:p w14:paraId="34AF80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static android.content.ContentValues.TAG;</w:t>
      </w:r>
    </w:p>
    <w:p w14:paraId="4BF0FF06" w14:textId="77777777" w:rsidR="00CA4090" w:rsidRPr="00CA4090" w:rsidRDefault="00CA4090" w:rsidP="00CA4090">
      <w:pPr>
        <w:rPr>
          <w:sz w:val="18"/>
          <w:szCs w:val="18"/>
        </w:rPr>
      </w:pPr>
    </w:p>
    <w:p w14:paraId="777472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android.Manifest;</w:t>
      </w:r>
    </w:p>
    <w:p w14:paraId="495D6D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android.app.Activity;</w:t>
      </w:r>
    </w:p>
    <w:p w14:paraId="204206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android.app.TimePickerDialog;</w:t>
      </w:r>
    </w:p>
    <w:p w14:paraId="1FF4FC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>import android.content.Intent;</w:t>
      </w:r>
    </w:p>
    <w:p w14:paraId="148BF9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android.content.pm.PackageManager;</w:t>
      </w:r>
    </w:p>
    <w:p w14:paraId="58E849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android.os.Bundle;</w:t>
      </w:r>
    </w:p>
    <w:p w14:paraId="625B92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android.telephony.SmsManager;</w:t>
      </w:r>
    </w:p>
    <w:p w14:paraId="6E13DD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android.telephony.SubscriptionInfo;</w:t>
      </w:r>
    </w:p>
    <w:p w14:paraId="0B2A78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android.telephony.SubscriptionManager;</w:t>
      </w:r>
    </w:p>
    <w:p w14:paraId="776A22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android.text.TextUtils;</w:t>
      </w:r>
    </w:p>
    <w:p w14:paraId="3DCAA3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android.util.Log;</w:t>
      </w:r>
    </w:p>
    <w:p w14:paraId="21F446E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android.view.View;</w:t>
      </w:r>
    </w:p>
    <w:p w14:paraId="33510F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android.widget.ArrayAdapter;</w:t>
      </w:r>
    </w:p>
    <w:p w14:paraId="47DD6C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android.widget.Button;</w:t>
      </w:r>
    </w:p>
    <w:p w14:paraId="14920C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android.widget.EditText;</w:t>
      </w:r>
    </w:p>
    <w:p w14:paraId="41FBAA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android.widget.ListView;</w:t>
      </w:r>
    </w:p>
    <w:p w14:paraId="6ECA94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android.widget.TimePicker;</w:t>
      </w:r>
    </w:p>
    <w:p w14:paraId="6CBC45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android.widget.Toast;</w:t>
      </w:r>
    </w:p>
    <w:p w14:paraId="0DD3AF3B" w14:textId="77777777" w:rsidR="00CA4090" w:rsidRPr="00CA4090" w:rsidRDefault="00CA4090" w:rsidP="00CA4090">
      <w:pPr>
        <w:rPr>
          <w:sz w:val="18"/>
          <w:szCs w:val="18"/>
        </w:rPr>
      </w:pPr>
    </w:p>
    <w:p w14:paraId="0CF60F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androidx.activity.EdgeToEdge;</w:t>
      </w:r>
    </w:p>
    <w:p w14:paraId="56CF9D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androidx.annotation.NonNull;</w:t>
      </w:r>
    </w:p>
    <w:p w14:paraId="75D51E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androidx.appcompat.app.AppCompatActivity;</w:t>
      </w:r>
    </w:p>
    <w:p w14:paraId="0BF293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androidx.core.app.ActivityCompat;</w:t>
      </w:r>
    </w:p>
    <w:p w14:paraId="740EFE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androidx.core.content.ContextCompat;</w:t>
      </w:r>
    </w:p>
    <w:p w14:paraId="7E43E4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androidx.core.graphics.Insets;</w:t>
      </w:r>
    </w:p>
    <w:p w14:paraId="0DAF7B3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androidx.core.view.ViewCompat;</w:t>
      </w:r>
    </w:p>
    <w:p w14:paraId="201645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androidx.core.view.WindowInsetsCompat;</w:t>
      </w:r>
    </w:p>
    <w:p w14:paraId="116397F5" w14:textId="77777777" w:rsidR="00CA4090" w:rsidRPr="00CA4090" w:rsidRDefault="00CA4090" w:rsidP="00CA4090">
      <w:pPr>
        <w:rPr>
          <w:sz w:val="18"/>
          <w:szCs w:val="18"/>
        </w:rPr>
      </w:pPr>
    </w:p>
    <w:p w14:paraId="34C947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com.google.android.gms.tasks.OnCompleteListener;</w:t>
      </w:r>
    </w:p>
    <w:p w14:paraId="28BA8E8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com.google.android.gms.tasks.OnFailureListener;</w:t>
      </w:r>
    </w:p>
    <w:p w14:paraId="17FA03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com.google.android.gms.tasks.Task;</w:t>
      </w:r>
    </w:p>
    <w:p w14:paraId="6D5393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com.google.firebase.database.DataSnapshot;</w:t>
      </w:r>
    </w:p>
    <w:p w14:paraId="3A4D07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com.google.firebase.database.DatabaseError;</w:t>
      </w:r>
    </w:p>
    <w:p w14:paraId="381B5BE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com.google.firebase.database.DatabaseReference;</w:t>
      </w:r>
    </w:p>
    <w:p w14:paraId="0CA124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com.google.firebase.database.FirebaseDatabase;</w:t>
      </w:r>
    </w:p>
    <w:p w14:paraId="1D031B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com.google.firebase.database.ValueEventListener;</w:t>
      </w:r>
    </w:p>
    <w:p w14:paraId="1B4A4E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com.razorpay.Checkout;</w:t>
      </w:r>
    </w:p>
    <w:p w14:paraId="0CB3B3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com.razorpay.PaymentResultListener;</w:t>
      </w:r>
    </w:p>
    <w:p w14:paraId="64FC7453" w14:textId="77777777" w:rsidR="00CA4090" w:rsidRPr="00CA4090" w:rsidRDefault="00CA4090" w:rsidP="00CA4090">
      <w:pPr>
        <w:rPr>
          <w:sz w:val="18"/>
          <w:szCs w:val="18"/>
        </w:rPr>
      </w:pPr>
    </w:p>
    <w:p w14:paraId="44078C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org.json.JSONObject;</w:t>
      </w:r>
    </w:p>
    <w:p w14:paraId="709CC6B2" w14:textId="77777777" w:rsidR="00CA4090" w:rsidRPr="00CA4090" w:rsidRDefault="00CA4090" w:rsidP="00CA4090">
      <w:pPr>
        <w:rPr>
          <w:sz w:val="18"/>
          <w:szCs w:val="18"/>
        </w:rPr>
      </w:pPr>
    </w:p>
    <w:p w14:paraId="497F8B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java.util.ArrayList;</w:t>
      </w:r>
    </w:p>
    <w:p w14:paraId="3D0963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java.util.Calendar;</w:t>
      </w:r>
    </w:p>
    <w:p w14:paraId="2C3D0E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java.util.HashMap;</w:t>
      </w:r>
    </w:p>
    <w:p w14:paraId="3D4F513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java.util.List;</w:t>
      </w:r>
    </w:p>
    <w:p w14:paraId="26ECB4A8" w14:textId="77777777" w:rsidR="00CA4090" w:rsidRPr="00CA4090" w:rsidRDefault="00CA4090" w:rsidP="00CA4090">
      <w:pPr>
        <w:rPr>
          <w:sz w:val="18"/>
          <w:szCs w:val="18"/>
        </w:rPr>
      </w:pPr>
    </w:p>
    <w:p w14:paraId="61DB51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PlaceOrderPage extends AppCompatActivity implements PaymentResultListener {</w:t>
      </w:r>
    </w:p>
    <w:p w14:paraId="35D42A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</w:t>
      </w:r>
    </w:p>
    <w:p w14:paraId="276B49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btnPlaceOrder,btnUserTimePlaceOrder,btnMakePayment;</w:t>
      </w:r>
    </w:p>
    <w:p w14:paraId="59FFA5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db;</w:t>
      </w:r>
    </w:p>
    <w:p w14:paraId="3F79ED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reference,reference1;</w:t>
      </w:r>
    </w:p>
    <w:p w14:paraId="4387531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userNamePlaceOrder,userPhonePlaceOrder;</w:t>
      </w:r>
    </w:p>
    <w:p w14:paraId="398AF3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strTime;</w:t>
      </w:r>
    </w:p>
    <w:p w14:paraId="22B872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timeString1,timeString;</w:t>
      </w:r>
    </w:p>
    <w:p w14:paraId="1914BB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ListView menuListView;</w:t>
      </w:r>
    </w:p>
    <w:p w14:paraId="4B56F2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ArrayList&lt;String&gt; list;</w:t>
      </w:r>
    </w:p>
    <w:p w14:paraId="61B049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ArrayAdapter adapter;</w:t>
      </w:r>
    </w:p>
    <w:p w14:paraId="42F60558" w14:textId="77777777" w:rsidR="00CA4090" w:rsidRPr="00CA4090" w:rsidRDefault="00CA4090" w:rsidP="00CA4090">
      <w:pPr>
        <w:rPr>
          <w:sz w:val="18"/>
          <w:szCs w:val="18"/>
        </w:rPr>
      </w:pPr>
    </w:p>
    <w:p w14:paraId="7337E18C" w14:textId="77777777" w:rsidR="00CA4090" w:rsidRPr="00CA4090" w:rsidRDefault="00CA4090" w:rsidP="00CA4090">
      <w:pPr>
        <w:rPr>
          <w:sz w:val="18"/>
          <w:szCs w:val="18"/>
        </w:rPr>
      </w:pPr>
    </w:p>
    <w:p w14:paraId="41D4BD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196C66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onCreate(Bundle savedInstanceState) {</w:t>
      </w:r>
    </w:p>
    <w:p w14:paraId="6EA76B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super.onCreate(savedInstanceState);</w:t>
      </w:r>
    </w:p>
    <w:p w14:paraId="27E2F1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486710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setContentView(R.layout.activity_place_order_page);</w:t>
      </w:r>
    </w:p>
    <w:p w14:paraId="34E904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ViewCompat.setOnApplyWindowInsetsListener(findViewById(R.id.main), (v, insets) -&gt; {</w:t>
      </w:r>
    </w:p>
    <w:p w14:paraId="6A5436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insets.getInsets(WindowInsetsCompat.Type.systemBars());</w:t>
      </w:r>
    </w:p>
    <w:p w14:paraId="3BB622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v.setPadding(systemBars.left, systemBars.top, systemBars.right, systemBars.bottom);</w:t>
      </w:r>
    </w:p>
    <w:p w14:paraId="555ACD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179A143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0D05B6FB" w14:textId="77777777" w:rsidR="00CA4090" w:rsidRPr="00CA4090" w:rsidRDefault="00CA4090" w:rsidP="00CA4090">
      <w:pPr>
        <w:rPr>
          <w:sz w:val="18"/>
          <w:szCs w:val="18"/>
        </w:rPr>
      </w:pPr>
    </w:p>
    <w:p w14:paraId="2F49757B" w14:textId="77777777" w:rsidR="00CA4090" w:rsidRPr="00CA4090" w:rsidRDefault="00CA4090" w:rsidP="00CA4090">
      <w:pPr>
        <w:rPr>
          <w:sz w:val="18"/>
          <w:szCs w:val="18"/>
        </w:rPr>
      </w:pPr>
    </w:p>
    <w:p w14:paraId="302CAF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Checkout.preload(getApplicationContext());</w:t>
      </w:r>
    </w:p>
    <w:p w14:paraId="3D4DD89E" w14:textId="77777777" w:rsidR="00CA4090" w:rsidRPr="00CA4090" w:rsidRDefault="00CA4090" w:rsidP="00CA4090">
      <w:pPr>
        <w:rPr>
          <w:sz w:val="18"/>
          <w:szCs w:val="18"/>
        </w:rPr>
      </w:pPr>
    </w:p>
    <w:p w14:paraId="6E7BEF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 = findViewById(R.id.menuListView);</w:t>
      </w:r>
    </w:p>
    <w:p w14:paraId="239A34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 = new ArrayList&lt;&gt;();</w:t>
      </w:r>
    </w:p>
    <w:p w14:paraId="6DD34C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adapter = new ArrayAdapter&lt;String&gt;(this,R.layout.list_item,list);</w:t>
      </w:r>
    </w:p>
    <w:p w14:paraId="5E1B34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menuListView.setAdapter(adapter);</w:t>
      </w:r>
    </w:p>
    <w:p w14:paraId="54BBB43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reference1 = FirebaseDatabase.getInstance().getReference().child("UpdateList");</w:t>
      </w:r>
    </w:p>
    <w:p w14:paraId="3FFD0476" w14:textId="77777777" w:rsidR="00CA4090" w:rsidRPr="00CA4090" w:rsidRDefault="00CA4090" w:rsidP="00CA4090">
      <w:pPr>
        <w:rPr>
          <w:sz w:val="18"/>
          <w:szCs w:val="18"/>
        </w:rPr>
      </w:pPr>
    </w:p>
    <w:p w14:paraId="68A0E6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 = FirebaseDatabase.getInstance();</w:t>
      </w:r>
    </w:p>
    <w:p w14:paraId="7FC9E2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 = db.getReference("Orders");</w:t>
      </w:r>
    </w:p>
    <w:p w14:paraId="7F13A3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retrieveData();</w:t>
      </w:r>
    </w:p>
    <w:p w14:paraId="2F7BB869" w14:textId="77777777" w:rsidR="00CA4090" w:rsidRPr="00CA4090" w:rsidRDefault="00CA4090" w:rsidP="00CA4090">
      <w:pPr>
        <w:rPr>
          <w:sz w:val="18"/>
          <w:szCs w:val="18"/>
        </w:rPr>
      </w:pPr>
    </w:p>
    <w:p w14:paraId="385E58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userNamePlaceOrder = findViewById(R.id.userNamePlaceOrder);</w:t>
      </w:r>
    </w:p>
    <w:p w14:paraId="167253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userPhonePlaceOrder = findViewById(R.id.userPhoneNumberPlaceOrder);</w:t>
      </w:r>
    </w:p>
    <w:p w14:paraId="3AF8D3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 = findViewById(R.</w:t>
      </w:r>
      <w:proofErr w:type="gramStart"/>
      <w:r w:rsidRPr="00CA4090">
        <w:rPr>
          <w:sz w:val="18"/>
          <w:szCs w:val="18"/>
        </w:rPr>
        <w:t>id.btnUserTimePlaceOrder</w:t>
      </w:r>
      <w:proofErr w:type="gramEnd"/>
      <w:r w:rsidRPr="00CA4090">
        <w:rPr>
          <w:sz w:val="18"/>
          <w:szCs w:val="18"/>
        </w:rPr>
        <w:t>);</w:t>
      </w:r>
    </w:p>
    <w:p w14:paraId="76CC07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btnUserTimePlaceOrder.setOnClickListener(new View.OnClickListener() {</w:t>
      </w:r>
    </w:p>
    <w:p w14:paraId="0C3A33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FC9925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62FF39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);</w:t>
      </w:r>
    </w:p>
    <w:p w14:paraId="7443D7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9A05A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7B6772C" w14:textId="77777777" w:rsidR="00CA4090" w:rsidRPr="00CA4090" w:rsidRDefault="00CA4090" w:rsidP="00CA4090">
      <w:pPr>
        <w:rPr>
          <w:sz w:val="18"/>
          <w:szCs w:val="18"/>
        </w:rPr>
      </w:pPr>
    </w:p>
    <w:p w14:paraId="3E06BC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//btnPlaceOrder = findViewById(R.</w:t>
      </w:r>
      <w:proofErr w:type="gramStart"/>
      <w:r w:rsidRPr="00CA4090">
        <w:rPr>
          <w:sz w:val="18"/>
          <w:szCs w:val="18"/>
        </w:rPr>
        <w:t>id.btnPlaceOrder</w:t>
      </w:r>
      <w:proofErr w:type="gramEnd"/>
      <w:r w:rsidRPr="00CA4090">
        <w:rPr>
          <w:sz w:val="18"/>
          <w:szCs w:val="18"/>
        </w:rPr>
        <w:t>);</w:t>
      </w:r>
    </w:p>
    <w:p w14:paraId="2373F1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btnPlaceOrder.setOnClickListener(new View.OnClickListener() {</w:t>
      </w:r>
    </w:p>
    <w:p w14:paraId="3206A4E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@Override</w:t>
      </w:r>
    </w:p>
    <w:p w14:paraId="43F14D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//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1B3E71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//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458F01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}</w:t>
      </w:r>
    </w:p>
    <w:p w14:paraId="1A4BB8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});</w:t>
      </w:r>
    </w:p>
    <w:p w14:paraId="65FE4ACB" w14:textId="77777777" w:rsidR="00CA4090" w:rsidRPr="00CA4090" w:rsidRDefault="00CA4090" w:rsidP="00CA4090">
      <w:pPr>
        <w:rPr>
          <w:sz w:val="18"/>
          <w:szCs w:val="18"/>
        </w:rPr>
      </w:pPr>
    </w:p>
    <w:p w14:paraId="67884D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 = findViewById(R.</w:t>
      </w:r>
      <w:proofErr w:type="gramStart"/>
      <w:r w:rsidRPr="00CA4090">
        <w:rPr>
          <w:sz w:val="18"/>
          <w:szCs w:val="18"/>
        </w:rPr>
        <w:t>id.btnMakePayment</w:t>
      </w:r>
      <w:proofErr w:type="gramEnd"/>
      <w:r w:rsidRPr="00CA4090">
        <w:rPr>
          <w:sz w:val="18"/>
          <w:szCs w:val="18"/>
        </w:rPr>
        <w:t>);</w:t>
      </w:r>
    </w:p>
    <w:p w14:paraId="730956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btnMakePayment.setOnClickListener(new View.OnClickListener() {</w:t>
      </w:r>
    </w:p>
    <w:p w14:paraId="48396E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E56C7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423124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);</w:t>
      </w:r>
    </w:p>
    <w:p w14:paraId="725C38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56FC53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91F7B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7BFBE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1EB7C0C" w14:textId="77777777" w:rsidR="00CA4090" w:rsidRPr="00CA4090" w:rsidRDefault="00CA4090" w:rsidP="00CA4090">
      <w:pPr>
        <w:rPr>
          <w:sz w:val="18"/>
          <w:szCs w:val="18"/>
        </w:rPr>
      </w:pPr>
    </w:p>
    <w:p w14:paraId="5202CB7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retrieveData(</w:t>
      </w:r>
      <w:proofErr w:type="gramEnd"/>
      <w:r w:rsidRPr="00CA4090">
        <w:rPr>
          <w:sz w:val="18"/>
          <w:szCs w:val="18"/>
        </w:rPr>
        <w:t>) {</w:t>
      </w:r>
    </w:p>
    <w:p w14:paraId="5043D4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reference1.addValueEventListener(new </w:t>
      </w:r>
      <w:proofErr w:type="gramStart"/>
      <w:r w:rsidRPr="00CA4090">
        <w:rPr>
          <w:sz w:val="18"/>
          <w:szCs w:val="18"/>
        </w:rPr>
        <w:t>ValueEventListener(</w:t>
      </w:r>
      <w:proofErr w:type="gramEnd"/>
      <w:r w:rsidRPr="00CA4090">
        <w:rPr>
          <w:sz w:val="18"/>
          <w:szCs w:val="18"/>
        </w:rPr>
        <w:t>) {</w:t>
      </w:r>
    </w:p>
    <w:p w14:paraId="554083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6F122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0BD5D2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list.clear</w:t>
      </w:r>
      <w:proofErr w:type="gramEnd"/>
      <w:r w:rsidRPr="00CA4090">
        <w:rPr>
          <w:sz w:val="18"/>
          <w:szCs w:val="18"/>
        </w:rPr>
        <w:t>();</w:t>
      </w:r>
    </w:p>
    <w:p w14:paraId="250075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snapshot</w:t>
      </w:r>
      <w:proofErr w:type="gramStart"/>
      <w:r w:rsidRPr="00CA4090">
        <w:rPr>
          <w:sz w:val="18"/>
          <w:szCs w:val="18"/>
        </w:rPr>
        <w:t>1 :</w:t>
      </w:r>
      <w:proofErr w:type="gramEnd"/>
      <w:r w:rsidRPr="00CA4090">
        <w:rPr>
          <w:sz w:val="18"/>
          <w:szCs w:val="18"/>
        </w:rPr>
        <w:t xml:space="preserve"> snapshot.getChildren()){</w:t>
      </w:r>
    </w:p>
    <w:p w14:paraId="1DAFD3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Information info = snapshot1.getValue(Information.class);</w:t>
      </w:r>
    </w:p>
    <w:p w14:paraId="7D492BA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String txt = </w:t>
      </w:r>
      <w:proofErr w:type="gramStart"/>
      <w:r w:rsidRPr="00CA4090">
        <w:rPr>
          <w:sz w:val="18"/>
          <w:szCs w:val="18"/>
        </w:rPr>
        <w:t>info.getItem</w:t>
      </w:r>
      <w:proofErr w:type="gramEnd"/>
      <w:r w:rsidRPr="00CA4090">
        <w:rPr>
          <w:sz w:val="18"/>
          <w:szCs w:val="18"/>
        </w:rPr>
        <w:t>1() + "\n" + info.getItem2() + "\n" + info.getItem3();</w:t>
      </w:r>
    </w:p>
    <w:p w14:paraId="7B1D60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list.add(txt);</w:t>
      </w:r>
    </w:p>
    <w:p w14:paraId="3106CB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6CC4F5E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adapter.notifyDataSetChanged</w:t>
      </w:r>
      <w:proofErr w:type="gramEnd"/>
      <w:r w:rsidRPr="00CA4090">
        <w:rPr>
          <w:sz w:val="18"/>
          <w:szCs w:val="18"/>
        </w:rPr>
        <w:t>();</w:t>
      </w:r>
    </w:p>
    <w:p w14:paraId="5B1A5983" w14:textId="77777777" w:rsidR="00CA4090" w:rsidRPr="00CA4090" w:rsidRDefault="00CA4090" w:rsidP="00CA4090">
      <w:pPr>
        <w:rPr>
          <w:sz w:val="18"/>
          <w:szCs w:val="18"/>
        </w:rPr>
      </w:pPr>
    </w:p>
    <w:p w14:paraId="1CE8D2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AD5DA88" w14:textId="77777777" w:rsidR="00CA4090" w:rsidRPr="00CA4090" w:rsidRDefault="00CA4090" w:rsidP="00CA4090">
      <w:pPr>
        <w:rPr>
          <w:sz w:val="18"/>
          <w:szCs w:val="18"/>
        </w:rPr>
      </w:pPr>
    </w:p>
    <w:p w14:paraId="692D56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B60C2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1A16EB5C" w14:textId="77777777" w:rsidR="00CA4090" w:rsidRPr="00CA4090" w:rsidRDefault="00CA4090" w:rsidP="00CA4090">
      <w:pPr>
        <w:rPr>
          <w:sz w:val="18"/>
          <w:szCs w:val="18"/>
        </w:rPr>
      </w:pPr>
    </w:p>
    <w:p w14:paraId="7C4FF8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300C6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FD36E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D4914A0" w14:textId="77777777" w:rsidR="00CA4090" w:rsidRPr="00CA4090" w:rsidRDefault="00CA4090" w:rsidP="00CA4090">
      <w:pPr>
        <w:rPr>
          <w:sz w:val="18"/>
          <w:szCs w:val="18"/>
        </w:rPr>
      </w:pPr>
    </w:p>
    <w:p w14:paraId="17A8FF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 {</w:t>
      </w:r>
    </w:p>
    <w:p w14:paraId="4965DA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(TextUtils.isEmpty(userNamePlaceOrder.getText(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().trim())){</w:t>
      </w:r>
    </w:p>
    <w:p w14:paraId="6374B4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userNamePlaceOrder.setError("Please enter </w:t>
      </w:r>
      <w:proofErr w:type="gramStart"/>
      <w:r w:rsidRPr="00CA4090">
        <w:rPr>
          <w:sz w:val="18"/>
          <w:szCs w:val="18"/>
        </w:rPr>
        <w:t>name !</w:t>
      </w:r>
      <w:proofErr w:type="gramEnd"/>
      <w:r w:rsidRPr="00CA4090">
        <w:rPr>
          <w:sz w:val="18"/>
          <w:szCs w:val="18"/>
        </w:rPr>
        <w:t>");</w:t>
      </w:r>
    </w:p>
    <w:p w14:paraId="0F3329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userNamePlaceOrder.requestFocus();</w:t>
      </w:r>
    </w:p>
    <w:p w14:paraId="38D4ACC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if(TextUtils.isEmpty(userPhonePlaceOrder.getText().toString().trim())){</w:t>
      </w:r>
    </w:p>
    <w:p w14:paraId="51F5DA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userPhonePlaceOrder.setError("Please enter mobile </w:t>
      </w:r>
      <w:proofErr w:type="gramStart"/>
      <w:r w:rsidRPr="00CA4090">
        <w:rPr>
          <w:sz w:val="18"/>
          <w:szCs w:val="18"/>
        </w:rPr>
        <w:t>number !</w:t>
      </w:r>
      <w:proofErr w:type="gramEnd"/>
      <w:r w:rsidRPr="00CA4090">
        <w:rPr>
          <w:sz w:val="18"/>
          <w:szCs w:val="18"/>
        </w:rPr>
        <w:t>");</w:t>
      </w:r>
    </w:p>
    <w:p w14:paraId="5FDEDD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userPhonePlaceOrder.requestFocus();</w:t>
      </w:r>
    </w:p>
    <w:p w14:paraId="03DD82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(TextUtils.isEmpty(timeString1)) {</w:t>
      </w:r>
    </w:p>
    <w:p w14:paraId="63E768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btnUserTimePlaceOrder.setError("Please enter </w:t>
      </w:r>
      <w:proofErr w:type="gramStart"/>
      <w:r w:rsidRPr="00CA4090">
        <w:rPr>
          <w:sz w:val="18"/>
          <w:szCs w:val="18"/>
        </w:rPr>
        <w:t>time !</w:t>
      </w:r>
      <w:proofErr w:type="gramEnd"/>
      <w:r w:rsidRPr="00CA4090">
        <w:rPr>
          <w:sz w:val="18"/>
          <w:szCs w:val="18"/>
        </w:rPr>
        <w:t>");</w:t>
      </w:r>
    </w:p>
    <w:p w14:paraId="3F97E6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btnUserTimePlaceOrder.requestFocus();</w:t>
      </w:r>
    </w:p>
    <w:p w14:paraId="4168EE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(userPhonePlaceOrder.getText(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().trim().length() != 10) {</w:t>
      </w:r>
    </w:p>
    <w:p w14:paraId="718544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userPhonePlaceOrder.setError("Please enter correct phone number");</w:t>
      </w:r>
    </w:p>
    <w:p w14:paraId="209855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userPhonePlaceOrder.requestFocus();</w:t>
      </w:r>
    </w:p>
    <w:p w14:paraId="0F1A61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{</w:t>
      </w:r>
    </w:p>
    <w:p w14:paraId="02138FF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requestSmsPermission(</w:t>
      </w:r>
      <w:proofErr w:type="gramEnd"/>
      <w:r w:rsidRPr="00CA4090">
        <w:rPr>
          <w:sz w:val="18"/>
          <w:szCs w:val="18"/>
        </w:rPr>
        <w:t>);</w:t>
      </w:r>
    </w:p>
    <w:p w14:paraId="43865A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14444E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1B8F79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A2376C8" w14:textId="77777777" w:rsidR="00CA4090" w:rsidRPr="00CA4090" w:rsidRDefault="00CA4090" w:rsidP="00CA4090">
      <w:pPr>
        <w:rPr>
          <w:sz w:val="18"/>
          <w:szCs w:val="18"/>
        </w:rPr>
      </w:pPr>
    </w:p>
    <w:p w14:paraId="6D90C4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requestSmsPermission(</w:t>
      </w:r>
      <w:proofErr w:type="gramEnd"/>
      <w:r w:rsidRPr="00CA4090">
        <w:rPr>
          <w:sz w:val="18"/>
          <w:szCs w:val="18"/>
        </w:rPr>
        <w:t>) {</w:t>
      </w:r>
    </w:p>
    <w:p w14:paraId="65BE08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(ContextCompat.checkSelfPermission(PlaceOrderPage.this, </w:t>
      </w:r>
      <w:proofErr w:type="gramStart"/>
      <w:r w:rsidRPr="00CA4090">
        <w:rPr>
          <w:sz w:val="18"/>
          <w:szCs w:val="18"/>
        </w:rPr>
        <w:t>android.Manifest.permission</w:t>
      </w:r>
      <w:proofErr w:type="gramEnd"/>
      <w:r w:rsidRPr="00CA4090">
        <w:rPr>
          <w:sz w:val="18"/>
          <w:szCs w:val="18"/>
        </w:rPr>
        <w:t>.SEND_SMS) == PackageManager.PERMISSION_GRANTED){</w:t>
      </w:r>
    </w:p>
    <w:p w14:paraId="4647D9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4D618A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32197C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ActivityCompat.requestPermissions(PlaceOrderPage.this, new String</w:t>
      </w:r>
      <w:proofErr w:type="gramStart"/>
      <w:r w:rsidRPr="00CA4090">
        <w:rPr>
          <w:sz w:val="18"/>
          <w:szCs w:val="18"/>
        </w:rPr>
        <w:t>[]{</w:t>
      </w:r>
      <w:proofErr w:type="gramEnd"/>
      <w:r w:rsidRPr="00CA4090">
        <w:rPr>
          <w:sz w:val="18"/>
          <w:szCs w:val="18"/>
        </w:rPr>
        <w:t>Manifest.permission.SEND_SMS},100);</w:t>
      </w:r>
    </w:p>
    <w:p w14:paraId="16CD255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571F34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32768A9" w14:textId="77777777" w:rsidR="00CA4090" w:rsidRPr="00CA4090" w:rsidRDefault="00CA4090" w:rsidP="00CA4090">
      <w:pPr>
        <w:rPr>
          <w:sz w:val="18"/>
          <w:szCs w:val="18"/>
        </w:rPr>
      </w:pPr>
    </w:p>
    <w:p w14:paraId="79E6F5A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 {</w:t>
      </w:r>
    </w:p>
    <w:p w14:paraId="2C6C0F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</w:p>
    <w:p w14:paraId="48A2E0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2B84C6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map.put("Name</w:t>
      </w:r>
      <w:proofErr w:type="gramStart"/>
      <w:r w:rsidRPr="00CA4090">
        <w:rPr>
          <w:sz w:val="18"/>
          <w:szCs w:val="18"/>
        </w:rPr>
        <w:t>",userNamePlaceOrder.getText</w:t>
      </w:r>
      <w:proofErr w:type="gramEnd"/>
      <w:r w:rsidRPr="00CA4090">
        <w:rPr>
          <w:sz w:val="18"/>
          <w:szCs w:val="18"/>
        </w:rPr>
        <w:t>().toString());</w:t>
      </w:r>
    </w:p>
    <w:p w14:paraId="1FD2B4E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map.put("PhoneNumber</w:t>
      </w:r>
      <w:proofErr w:type="gramStart"/>
      <w:r w:rsidRPr="00CA4090">
        <w:rPr>
          <w:sz w:val="18"/>
          <w:szCs w:val="18"/>
        </w:rPr>
        <w:t>",userPhonePlaceOrder.getText</w:t>
      </w:r>
      <w:proofErr w:type="gramEnd"/>
      <w:r w:rsidRPr="00CA4090">
        <w:rPr>
          <w:sz w:val="18"/>
          <w:szCs w:val="18"/>
        </w:rPr>
        <w:t>().toString());</w:t>
      </w:r>
    </w:p>
    <w:p w14:paraId="71729E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map.put("Time</w:t>
      </w:r>
      <w:proofErr w:type="gramStart"/>
      <w:r w:rsidRPr="00CA4090">
        <w:rPr>
          <w:sz w:val="18"/>
          <w:szCs w:val="18"/>
        </w:rPr>
        <w:t>",timeString</w:t>
      </w:r>
      <w:proofErr w:type="gramEnd"/>
      <w:r w:rsidRPr="00CA4090">
        <w:rPr>
          <w:sz w:val="18"/>
          <w:szCs w:val="18"/>
        </w:rPr>
        <w:t>1);</w:t>
      </w:r>
    </w:p>
    <w:p w14:paraId="554A3C08" w14:textId="77777777" w:rsidR="00CA4090" w:rsidRPr="00CA4090" w:rsidRDefault="00CA4090" w:rsidP="00CA4090">
      <w:pPr>
        <w:rPr>
          <w:sz w:val="18"/>
          <w:szCs w:val="18"/>
        </w:rPr>
      </w:pPr>
    </w:p>
    <w:p w14:paraId="1BEDDC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reference.child</w:t>
      </w:r>
      <w:proofErr w:type="gramEnd"/>
      <w:r w:rsidRPr="00CA4090">
        <w:rPr>
          <w:sz w:val="18"/>
          <w:szCs w:val="18"/>
        </w:rPr>
        <w:t>(userPhonePlaceOrder.getText().toString()).setValue(map).addOnCompleteListener(new OnCompleteListener&lt;Void&gt;() {</w:t>
      </w:r>
    </w:p>
    <w:p w14:paraId="0F41E1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D80E7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05463A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7246384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Toast.makeText(PlaceOrderPage.this, "Redirecting to Payment",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0AEA84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);</w:t>
      </w:r>
    </w:p>
    <w:p w14:paraId="61ED6B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6C4979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Toast.makeText(PlaceOrderPage.this, "Error",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59C755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F14ED0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0D685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  <w:proofErr w:type="gramStart"/>
      <w:r w:rsidRPr="00CA4090">
        <w:rPr>
          <w:sz w:val="18"/>
          <w:szCs w:val="18"/>
        </w:rPr>
        <w:t>).addOnFailureListener</w:t>
      </w:r>
      <w:proofErr w:type="gramEnd"/>
      <w:r w:rsidRPr="00CA4090">
        <w:rPr>
          <w:sz w:val="18"/>
          <w:szCs w:val="18"/>
        </w:rPr>
        <w:t>(new OnFailureListener() {</w:t>
      </w:r>
    </w:p>
    <w:p w14:paraId="70BE1D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487BC1B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onFailure(</w:t>
      </w:r>
      <w:proofErr w:type="gramEnd"/>
      <w:r w:rsidRPr="00CA4090">
        <w:rPr>
          <w:sz w:val="18"/>
          <w:szCs w:val="18"/>
        </w:rPr>
        <w:t>@NonNull Exception e) {</w:t>
      </w:r>
    </w:p>
    <w:p w14:paraId="4EC3E2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Toast.makeText(PlaceOrderPage.this, "</w:t>
      </w:r>
      <w:proofErr w:type="gramStart"/>
      <w:r w:rsidRPr="00CA4090">
        <w:rPr>
          <w:sz w:val="18"/>
          <w:szCs w:val="18"/>
        </w:rPr>
        <w:t>Error :</w:t>
      </w:r>
      <w:proofErr w:type="gramEnd"/>
      <w:r w:rsidRPr="00CA4090">
        <w:rPr>
          <w:sz w:val="18"/>
          <w:szCs w:val="18"/>
        </w:rPr>
        <w:t xml:space="preserve"> " + e, Toast.LENGTH_SHORT).show();</w:t>
      </w:r>
    </w:p>
    <w:p w14:paraId="4BD137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}</w:t>
      </w:r>
    </w:p>
    <w:p w14:paraId="343C98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3BF94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7A13476" w14:textId="77777777" w:rsidR="00CA4090" w:rsidRPr="00CA4090" w:rsidRDefault="00CA4090" w:rsidP="00CA4090">
      <w:pPr>
        <w:rPr>
          <w:sz w:val="18"/>
          <w:szCs w:val="18"/>
        </w:rPr>
      </w:pPr>
    </w:p>
    <w:p w14:paraId="3E6661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 {</w:t>
      </w:r>
    </w:p>
    <w:p w14:paraId="78AD61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 checkout = new </w:t>
      </w:r>
      <w:proofErr w:type="gramStart"/>
      <w:r w:rsidRPr="00CA4090">
        <w:rPr>
          <w:sz w:val="18"/>
          <w:szCs w:val="18"/>
        </w:rPr>
        <w:t>Checkout(</w:t>
      </w:r>
      <w:proofErr w:type="gramEnd"/>
      <w:r w:rsidRPr="00CA4090">
        <w:rPr>
          <w:sz w:val="18"/>
          <w:szCs w:val="18"/>
        </w:rPr>
        <w:t>);</w:t>
      </w:r>
    </w:p>
    <w:p w14:paraId="2E773E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checkout.setKeyID</w:t>
      </w:r>
      <w:proofErr w:type="gramEnd"/>
      <w:r w:rsidRPr="00CA4090">
        <w:rPr>
          <w:sz w:val="18"/>
          <w:szCs w:val="18"/>
        </w:rPr>
        <w:t>("rzp_test_FRXsWTMSu6on5g");</w:t>
      </w:r>
    </w:p>
    <w:p w14:paraId="2FADD4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checkout.setImage</w:t>
      </w:r>
      <w:proofErr w:type="gramEnd"/>
      <w:r w:rsidRPr="00CA4090">
        <w:rPr>
          <w:sz w:val="18"/>
          <w:szCs w:val="18"/>
        </w:rPr>
        <w:t>(R.drawable.padloack);</w:t>
      </w:r>
    </w:p>
    <w:p w14:paraId="3AAF2A03" w14:textId="77777777" w:rsidR="00CA4090" w:rsidRPr="00CA4090" w:rsidRDefault="00CA4090" w:rsidP="00CA4090">
      <w:pPr>
        <w:rPr>
          <w:sz w:val="18"/>
          <w:szCs w:val="18"/>
        </w:rPr>
      </w:pPr>
    </w:p>
    <w:p w14:paraId="6CEB87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final Activity activity = this;</w:t>
      </w:r>
    </w:p>
    <w:p w14:paraId="22C8DE4B" w14:textId="77777777" w:rsidR="00CA4090" w:rsidRPr="00CA4090" w:rsidRDefault="00CA4090" w:rsidP="00CA4090">
      <w:pPr>
        <w:rPr>
          <w:sz w:val="18"/>
          <w:szCs w:val="18"/>
        </w:rPr>
      </w:pPr>
    </w:p>
    <w:p w14:paraId="0F049A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try {</w:t>
      </w:r>
    </w:p>
    <w:p w14:paraId="3E9583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options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08D6AC52" w14:textId="77777777" w:rsidR="00CA4090" w:rsidRPr="00CA4090" w:rsidRDefault="00CA4090" w:rsidP="00CA4090">
      <w:pPr>
        <w:rPr>
          <w:sz w:val="18"/>
          <w:szCs w:val="18"/>
        </w:rPr>
      </w:pPr>
    </w:p>
    <w:p w14:paraId="2E9D7E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"name", "Aditya Mess");</w:t>
      </w:r>
    </w:p>
    <w:p w14:paraId="6AFCCE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"description", "Pre-Order Payment");</w:t>
      </w:r>
    </w:p>
    <w:p w14:paraId="7F9CDA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"image", "https://s3.amazonaws.com/rzp-mobile/images/rzp.jpg");</w:t>
      </w:r>
    </w:p>
    <w:p w14:paraId="3F6A17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"order_id", "order_DBJOWzybf0sJbb");//from response of step 3.</w:t>
      </w:r>
    </w:p>
    <w:p w14:paraId="640B1A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"theme.color", "#3399cc");</w:t>
      </w:r>
    </w:p>
    <w:p w14:paraId="18F1D9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"currency", "INR");</w:t>
      </w:r>
    </w:p>
    <w:p w14:paraId="1132F4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"amount", "6000");//pass amount in currency subunits</w:t>
      </w:r>
    </w:p>
    <w:p w14:paraId="6AD002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"prefill.email", "gaurav.kumar@example.com");</w:t>
      </w:r>
    </w:p>
    <w:p w14:paraId="490D1E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options.put("</w:t>
      </w:r>
      <w:proofErr w:type="gramStart"/>
      <w:r w:rsidRPr="00CA4090">
        <w:rPr>
          <w:sz w:val="18"/>
          <w:szCs w:val="18"/>
        </w:rPr>
        <w:t>prefill.contact</w:t>
      </w:r>
      <w:proofErr w:type="gramEnd"/>
      <w:r w:rsidRPr="00CA4090">
        <w:rPr>
          <w:sz w:val="18"/>
          <w:szCs w:val="18"/>
        </w:rPr>
        <w:t>","9988776655");</w:t>
      </w:r>
    </w:p>
    <w:p w14:paraId="174D99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retryObj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16F627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"enabled", true);</w:t>
      </w:r>
    </w:p>
    <w:p w14:paraId="7C42EE3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"max_count", 4);</w:t>
      </w:r>
    </w:p>
    <w:p w14:paraId="2EB964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"retry", retryObj);</w:t>
      </w:r>
    </w:p>
    <w:p w14:paraId="195E29B4" w14:textId="77777777" w:rsidR="00CA4090" w:rsidRPr="00CA4090" w:rsidRDefault="00CA4090" w:rsidP="00CA4090">
      <w:pPr>
        <w:rPr>
          <w:sz w:val="18"/>
          <w:szCs w:val="18"/>
        </w:rPr>
      </w:pPr>
    </w:p>
    <w:p w14:paraId="4C72AE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checkout.open</w:t>
      </w:r>
      <w:proofErr w:type="gramEnd"/>
      <w:r w:rsidRPr="00CA4090">
        <w:rPr>
          <w:sz w:val="18"/>
          <w:szCs w:val="18"/>
        </w:rPr>
        <w:t>(activity, options);</w:t>
      </w:r>
    </w:p>
    <w:p w14:paraId="669FB1C9" w14:textId="77777777" w:rsidR="00CA4090" w:rsidRPr="00CA4090" w:rsidRDefault="00CA4090" w:rsidP="00CA4090">
      <w:pPr>
        <w:rPr>
          <w:sz w:val="18"/>
          <w:szCs w:val="18"/>
        </w:rPr>
      </w:pPr>
    </w:p>
    <w:p w14:paraId="177466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</w:t>
      </w:r>
      <w:proofErr w:type="gramStart"/>
      <w:r w:rsidRPr="00CA4090">
        <w:rPr>
          <w:sz w:val="18"/>
          <w:szCs w:val="18"/>
        </w:rPr>
        <w:t>catch(</w:t>
      </w:r>
      <w:proofErr w:type="gramEnd"/>
      <w:r w:rsidRPr="00CA4090">
        <w:rPr>
          <w:sz w:val="18"/>
          <w:szCs w:val="18"/>
        </w:rPr>
        <w:t>Exception e) {</w:t>
      </w:r>
    </w:p>
    <w:p w14:paraId="678582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Log.e(TAG, "Error in starting Razorpay Checkout", e);</w:t>
      </w:r>
    </w:p>
    <w:p w14:paraId="07EFED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1A6E20B3" w14:textId="77777777" w:rsidR="00CA4090" w:rsidRPr="00CA4090" w:rsidRDefault="00CA4090" w:rsidP="00CA4090">
      <w:pPr>
        <w:rPr>
          <w:sz w:val="18"/>
          <w:szCs w:val="18"/>
        </w:rPr>
      </w:pPr>
    </w:p>
    <w:p w14:paraId="0DE92216" w14:textId="77777777" w:rsidR="00CA4090" w:rsidRPr="00CA4090" w:rsidRDefault="00CA4090" w:rsidP="00CA4090">
      <w:pPr>
        <w:rPr>
          <w:sz w:val="18"/>
          <w:szCs w:val="18"/>
        </w:rPr>
      </w:pPr>
    </w:p>
    <w:p w14:paraId="43CD5C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8559D9C" w14:textId="77777777" w:rsidR="00CA4090" w:rsidRPr="00CA4090" w:rsidRDefault="00CA4090" w:rsidP="00CA4090">
      <w:pPr>
        <w:rPr>
          <w:sz w:val="18"/>
          <w:szCs w:val="18"/>
        </w:rPr>
      </w:pPr>
    </w:p>
    <w:p w14:paraId="478C48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openTimePicker(</w:t>
      </w:r>
      <w:proofErr w:type="gramEnd"/>
      <w:r w:rsidRPr="00CA4090">
        <w:rPr>
          <w:sz w:val="18"/>
          <w:szCs w:val="18"/>
        </w:rPr>
        <w:t>){</w:t>
      </w:r>
    </w:p>
    <w:p w14:paraId="6BB9023E" w14:textId="77777777" w:rsidR="00CA4090" w:rsidRPr="00CA4090" w:rsidRDefault="00CA4090" w:rsidP="00CA4090">
      <w:pPr>
        <w:rPr>
          <w:sz w:val="18"/>
          <w:szCs w:val="18"/>
        </w:rPr>
      </w:pPr>
    </w:p>
    <w:p w14:paraId="3397EA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 timePickerDialog = new </w:t>
      </w:r>
      <w:proofErr w:type="gramStart"/>
      <w:r w:rsidRPr="00CA4090">
        <w:rPr>
          <w:sz w:val="18"/>
          <w:szCs w:val="18"/>
        </w:rPr>
        <w:t>TimePickerDialog(</w:t>
      </w:r>
      <w:proofErr w:type="gramEnd"/>
      <w:r w:rsidRPr="00CA4090">
        <w:rPr>
          <w:sz w:val="18"/>
          <w:szCs w:val="18"/>
        </w:rPr>
        <w:t>this, R.style.Theme_FoodXpress, new TimePickerDialog.OnTimeSetListener() {</w:t>
      </w:r>
    </w:p>
    <w:p w14:paraId="661D51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DD82A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onTimeSet(</w:t>
      </w:r>
      <w:proofErr w:type="gramEnd"/>
      <w:r w:rsidRPr="00CA4090">
        <w:rPr>
          <w:sz w:val="18"/>
          <w:szCs w:val="18"/>
        </w:rPr>
        <w:t>TimePicker timePicker, int hour, int minute) {</w:t>
      </w:r>
    </w:p>
    <w:p w14:paraId="38DF47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strTime = String.valueOf(hour + </w:t>
      </w:r>
      <w:proofErr w:type="gramStart"/>
      <w:r w:rsidRPr="00CA4090">
        <w:rPr>
          <w:sz w:val="18"/>
          <w:szCs w:val="18"/>
        </w:rPr>
        <w:t>" :</w:t>
      </w:r>
      <w:proofErr w:type="gramEnd"/>
      <w:r w:rsidRPr="00CA4090">
        <w:rPr>
          <w:sz w:val="18"/>
          <w:szCs w:val="18"/>
        </w:rPr>
        <w:t xml:space="preserve"> " + minute);</w:t>
      </w:r>
    </w:p>
    <w:p w14:paraId="68C1E9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//Toast.makeText(PlaceOrderPage.this, strTime,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7233DC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AA8AC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}, 0, 30, false);</w:t>
      </w:r>
    </w:p>
    <w:p w14:paraId="43E2596C" w14:textId="77777777" w:rsidR="00CA4090" w:rsidRPr="00CA4090" w:rsidRDefault="00CA4090" w:rsidP="00CA4090">
      <w:pPr>
        <w:rPr>
          <w:sz w:val="18"/>
          <w:szCs w:val="18"/>
        </w:rPr>
      </w:pPr>
    </w:p>
    <w:p w14:paraId="5D8D4F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timePickerDialog.show();</w:t>
      </w:r>
    </w:p>
    <w:p w14:paraId="113409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45E9BE6" w14:textId="77777777" w:rsidR="00CA4090" w:rsidRPr="00CA4090" w:rsidRDefault="00CA4090" w:rsidP="00CA4090">
      <w:pPr>
        <w:rPr>
          <w:sz w:val="18"/>
          <w:szCs w:val="18"/>
        </w:rPr>
      </w:pPr>
    </w:p>
    <w:p w14:paraId="0C8F72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 {</w:t>
      </w:r>
    </w:p>
    <w:p w14:paraId="763562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Calendar calendar = Calendar.getInstance();</w:t>
      </w:r>
    </w:p>
    <w:p w14:paraId="79238F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int Hour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Calendar.HOUR);</w:t>
      </w:r>
    </w:p>
    <w:p w14:paraId="644ACA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int Minute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Calendar.MINUTE);</w:t>
      </w:r>
    </w:p>
    <w:p w14:paraId="244243C1" w14:textId="77777777" w:rsidR="00CA4090" w:rsidRPr="00CA4090" w:rsidRDefault="00CA4090" w:rsidP="00CA4090">
      <w:pPr>
        <w:rPr>
          <w:sz w:val="18"/>
          <w:szCs w:val="18"/>
        </w:rPr>
      </w:pPr>
    </w:p>
    <w:p w14:paraId="1D2E01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 timePickerDialog = new </w:t>
      </w:r>
      <w:proofErr w:type="gramStart"/>
      <w:r w:rsidRPr="00CA4090">
        <w:rPr>
          <w:sz w:val="18"/>
          <w:szCs w:val="18"/>
        </w:rPr>
        <w:t>TimePickerDialog(</w:t>
      </w:r>
      <w:proofErr w:type="gramEnd"/>
      <w:r w:rsidRPr="00CA4090">
        <w:rPr>
          <w:sz w:val="18"/>
          <w:szCs w:val="18"/>
        </w:rPr>
        <w:t>this, new TimePickerDialog.OnTimeSetListener() {</w:t>
      </w:r>
    </w:p>
    <w:p w14:paraId="08EF1E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869F7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onTimeSet(</w:t>
      </w:r>
      <w:proofErr w:type="gramEnd"/>
      <w:r w:rsidRPr="00CA4090">
        <w:rPr>
          <w:sz w:val="18"/>
          <w:szCs w:val="18"/>
        </w:rPr>
        <w:t>TimePicker timePicker, int hour, int minute) {</w:t>
      </w:r>
    </w:p>
    <w:p w14:paraId="743631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(hour &lt; 19 &amp;&amp; hour &gt; </w:t>
      </w:r>
      <w:proofErr w:type="gramStart"/>
      <w:r w:rsidRPr="00CA4090">
        <w:rPr>
          <w:sz w:val="18"/>
          <w:szCs w:val="18"/>
        </w:rPr>
        <w:t>22){</w:t>
      </w:r>
      <w:proofErr w:type="gramEnd"/>
    </w:p>
    <w:p w14:paraId="5E0800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Toast.makeText(PlaceOrderPage.this, "You can't place order now !!!",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73F4FC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188BA2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timeString = hour + ":" + minute;</w:t>
      </w:r>
    </w:p>
    <w:p w14:paraId="3FF03F1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    timeString1 = "Selected </w:t>
      </w:r>
      <w:proofErr w:type="gramStart"/>
      <w:r w:rsidRPr="00CA4090">
        <w:rPr>
          <w:sz w:val="18"/>
          <w:szCs w:val="18"/>
        </w:rPr>
        <w:t>Time :</w:t>
      </w:r>
      <w:proofErr w:type="gramEnd"/>
      <w:r w:rsidRPr="00CA4090">
        <w:rPr>
          <w:sz w:val="18"/>
          <w:szCs w:val="18"/>
        </w:rPr>
        <w:t xml:space="preserve"> " + hour + ":" + minute;</w:t>
      </w:r>
    </w:p>
    <w:p w14:paraId="7EB192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), timeString1, Toast.LENGTH_SHORT).show();</w:t>
      </w:r>
    </w:p>
    <w:p w14:paraId="7D52D7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6E176A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34ED4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},Hour</w:t>
      </w:r>
      <w:proofErr w:type="gramEnd"/>
      <w:r w:rsidRPr="00CA4090">
        <w:rPr>
          <w:sz w:val="18"/>
          <w:szCs w:val="18"/>
        </w:rPr>
        <w:t>,Minute,false);</w:t>
      </w:r>
    </w:p>
    <w:p w14:paraId="523EA103" w14:textId="77777777" w:rsidR="00CA4090" w:rsidRPr="00CA4090" w:rsidRDefault="00CA4090" w:rsidP="00CA4090">
      <w:pPr>
        <w:rPr>
          <w:sz w:val="18"/>
          <w:szCs w:val="18"/>
        </w:rPr>
      </w:pPr>
    </w:p>
    <w:p w14:paraId="47B3C9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timePickerDialog.show();</w:t>
      </w:r>
    </w:p>
    <w:p w14:paraId="5736E2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F9E41F1" w14:textId="77777777" w:rsidR="00CA4090" w:rsidRPr="00CA4090" w:rsidRDefault="00CA4090" w:rsidP="00CA4090">
      <w:pPr>
        <w:rPr>
          <w:sz w:val="18"/>
          <w:szCs w:val="18"/>
        </w:rPr>
      </w:pPr>
    </w:p>
    <w:p w14:paraId="2554AB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3C31AB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onPaymentSuccess(</w:t>
      </w:r>
      <w:proofErr w:type="gramEnd"/>
      <w:r w:rsidRPr="00CA4090">
        <w:rPr>
          <w:sz w:val="18"/>
          <w:szCs w:val="18"/>
        </w:rPr>
        <w:t>String s) {</w:t>
      </w:r>
    </w:p>
    <w:p w14:paraId="587AAE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Toast.makeText(this, "Payment Successful",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757B48A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Intent(PlaceOrderPage.this,StudentDashBoard.class));</w:t>
      </w:r>
    </w:p>
    <w:p w14:paraId="15A011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38DE8A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</w:t>
      </w:r>
      <w:proofErr w:type="gramStart"/>
      <w:r w:rsidRPr="00CA4090">
        <w:rPr>
          <w:sz w:val="18"/>
          <w:szCs w:val="18"/>
        </w:rPr>
        <w:t>sendSms(</w:t>
      </w:r>
      <w:proofErr w:type="gramEnd"/>
      <w:r w:rsidRPr="00CA4090">
        <w:rPr>
          <w:sz w:val="18"/>
          <w:szCs w:val="18"/>
        </w:rPr>
        <w:t>);</w:t>
      </w:r>
    </w:p>
    <w:p w14:paraId="4C8177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finish(</w:t>
      </w:r>
      <w:proofErr w:type="gramEnd"/>
      <w:r w:rsidRPr="00CA4090">
        <w:rPr>
          <w:sz w:val="18"/>
          <w:szCs w:val="18"/>
        </w:rPr>
        <w:t>);</w:t>
      </w:r>
    </w:p>
    <w:p w14:paraId="1DCAC85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773DB97" w14:textId="77777777" w:rsidR="00CA4090" w:rsidRPr="00CA4090" w:rsidRDefault="00CA4090" w:rsidP="00CA4090">
      <w:pPr>
        <w:rPr>
          <w:sz w:val="18"/>
          <w:szCs w:val="18"/>
        </w:rPr>
      </w:pPr>
    </w:p>
    <w:p w14:paraId="02BBF5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sendSms(</w:t>
      </w:r>
      <w:proofErr w:type="gramEnd"/>
      <w:r w:rsidRPr="00CA4090">
        <w:rPr>
          <w:sz w:val="18"/>
          <w:szCs w:val="18"/>
        </w:rPr>
        <w:t>) {</w:t>
      </w:r>
    </w:p>
    <w:p w14:paraId="7FCA65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try {</w:t>
      </w:r>
    </w:p>
    <w:p w14:paraId="12B7B8F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String num = userPhonePlaceOrder.getText(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();</w:t>
      </w:r>
    </w:p>
    <w:p w14:paraId="2D3E9C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String mess = userNamePlaceOrder.getText(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 + ", Your Order has been placed !";</w:t>
      </w:r>
    </w:p>
    <w:p w14:paraId="560FD86C" w14:textId="77777777" w:rsidR="00CA4090" w:rsidRPr="00CA4090" w:rsidRDefault="00CA4090" w:rsidP="00CA4090">
      <w:pPr>
        <w:rPr>
          <w:sz w:val="18"/>
          <w:szCs w:val="18"/>
        </w:rPr>
      </w:pPr>
    </w:p>
    <w:p w14:paraId="38EE98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SmsManager sms = SmsManager.getDefault();</w:t>
      </w:r>
    </w:p>
    <w:p w14:paraId="34559F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sms.sendTextMessage</w:t>
      </w:r>
      <w:proofErr w:type="gramEnd"/>
      <w:r w:rsidRPr="00CA4090">
        <w:rPr>
          <w:sz w:val="18"/>
          <w:szCs w:val="18"/>
        </w:rPr>
        <w:t>(num, null, mess, null, null);</w:t>
      </w:r>
    </w:p>
    <w:p w14:paraId="53D425E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SmsManager smsManager = SmsManager.getDefault();</w:t>
      </w:r>
    </w:p>
    <w:p w14:paraId="0CBEB7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smsManager.sendTextMessage(</w:t>
      </w:r>
      <w:proofErr w:type="gramStart"/>
      <w:r w:rsidRPr="00CA4090">
        <w:rPr>
          <w:sz w:val="18"/>
          <w:szCs w:val="18"/>
        </w:rPr>
        <w:t>num,null</w:t>
      </w:r>
      <w:proofErr w:type="gramEnd"/>
      <w:r w:rsidRPr="00CA4090">
        <w:rPr>
          <w:sz w:val="18"/>
          <w:szCs w:val="18"/>
        </w:rPr>
        <w:t>,mess,null,null);</w:t>
      </w:r>
    </w:p>
    <w:p w14:paraId="0B9F20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}catch</w:t>
      </w:r>
      <w:proofErr w:type="gramEnd"/>
      <w:r w:rsidRPr="00CA4090">
        <w:rPr>
          <w:sz w:val="18"/>
          <w:szCs w:val="18"/>
        </w:rPr>
        <w:t xml:space="preserve"> (Exception e){</w:t>
      </w:r>
    </w:p>
    <w:p w14:paraId="72B26C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Toast.makeText(PlaceOrderPage.this, "" +e,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41FCC2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18D1073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60E1E93" w14:textId="77777777" w:rsidR="00CA4090" w:rsidRPr="00CA4090" w:rsidRDefault="00CA4090" w:rsidP="00CA4090">
      <w:pPr>
        <w:rPr>
          <w:sz w:val="18"/>
          <w:szCs w:val="18"/>
        </w:rPr>
      </w:pPr>
    </w:p>
    <w:p w14:paraId="06B7A8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4EBD5C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userNamePlaceOrder.setText("");</w:t>
      </w:r>
    </w:p>
    <w:p w14:paraId="519B83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userPhonePlaceOrder.setText("");</w:t>
      </w:r>
    </w:p>
    <w:p w14:paraId="561CDB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timeString1 = "";</w:t>
      </w:r>
    </w:p>
    <w:p w14:paraId="2C2B9F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094BE24" w14:textId="77777777" w:rsidR="00CA4090" w:rsidRPr="00CA4090" w:rsidRDefault="00CA4090" w:rsidP="00CA4090">
      <w:pPr>
        <w:rPr>
          <w:sz w:val="18"/>
          <w:szCs w:val="18"/>
        </w:rPr>
      </w:pPr>
    </w:p>
    <w:p w14:paraId="054F1D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472601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onPaymentError(</w:t>
      </w:r>
      <w:proofErr w:type="gramEnd"/>
      <w:r w:rsidRPr="00CA4090">
        <w:rPr>
          <w:sz w:val="18"/>
          <w:szCs w:val="18"/>
        </w:rPr>
        <w:t>int i, String s) {</w:t>
      </w:r>
    </w:p>
    <w:p w14:paraId="180DC2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Toast.makeText(this, "Error in </w:t>
      </w:r>
      <w:proofErr w:type="gramStart"/>
      <w:r w:rsidRPr="00CA4090">
        <w:rPr>
          <w:sz w:val="18"/>
          <w:szCs w:val="18"/>
        </w:rPr>
        <w:t>Payment :</w:t>
      </w:r>
      <w:proofErr w:type="gramEnd"/>
      <w:r w:rsidRPr="00CA4090">
        <w:rPr>
          <w:sz w:val="18"/>
          <w:szCs w:val="18"/>
        </w:rPr>
        <w:t xml:space="preserve"> " + s, Toast.LENGTH_SHORT).show();</w:t>
      </w:r>
    </w:p>
    <w:p w14:paraId="62DCC1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9E9ECB9" w14:textId="77777777" w:rsidR="00CA4090" w:rsidRPr="00CA4090" w:rsidRDefault="00CA4090" w:rsidP="00CA4090">
      <w:pPr>
        <w:rPr>
          <w:sz w:val="18"/>
          <w:szCs w:val="18"/>
        </w:rPr>
      </w:pPr>
    </w:p>
    <w:p w14:paraId="679BE8F6" w14:textId="2E2B57F7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07E0B24A" w14:textId="31048524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PlaceOrderPage2.java</w:t>
      </w:r>
    </w:p>
    <w:p w14:paraId="5EC380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0D19582E" w14:textId="77777777" w:rsidR="00CA4090" w:rsidRPr="00CA4090" w:rsidRDefault="00CA4090" w:rsidP="00CA4090">
      <w:pPr>
        <w:rPr>
          <w:sz w:val="18"/>
          <w:szCs w:val="18"/>
        </w:rPr>
      </w:pPr>
    </w:p>
    <w:p w14:paraId="20588C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static android.content.ContentValues.TAG;</w:t>
      </w:r>
    </w:p>
    <w:p w14:paraId="00193931" w14:textId="77777777" w:rsidR="00CA4090" w:rsidRPr="00CA4090" w:rsidRDefault="00CA4090" w:rsidP="00CA4090">
      <w:pPr>
        <w:rPr>
          <w:sz w:val="18"/>
          <w:szCs w:val="18"/>
        </w:rPr>
      </w:pPr>
    </w:p>
    <w:p w14:paraId="62B3C1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android.app.Activity</w:t>
      </w:r>
      <w:proofErr w:type="gramEnd"/>
      <w:r w:rsidRPr="00CA4090">
        <w:rPr>
          <w:sz w:val="18"/>
          <w:szCs w:val="18"/>
        </w:rPr>
        <w:t>;</w:t>
      </w:r>
    </w:p>
    <w:p w14:paraId="251AD3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android.app.TimePickerDialog</w:t>
      </w:r>
      <w:proofErr w:type="gramEnd"/>
      <w:r w:rsidRPr="00CA4090">
        <w:rPr>
          <w:sz w:val="18"/>
          <w:szCs w:val="18"/>
        </w:rPr>
        <w:t>;</w:t>
      </w:r>
    </w:p>
    <w:p w14:paraId="111DD9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android.content</w:t>
      </w:r>
      <w:proofErr w:type="gramEnd"/>
      <w:r w:rsidRPr="00CA4090">
        <w:rPr>
          <w:sz w:val="18"/>
          <w:szCs w:val="18"/>
        </w:rPr>
        <w:t>.Intent;</w:t>
      </w:r>
    </w:p>
    <w:p w14:paraId="412191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3FD01D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text.TextUtils</w:t>
      </w:r>
      <w:proofErr w:type="gramEnd"/>
      <w:r w:rsidRPr="00CA4090">
        <w:rPr>
          <w:sz w:val="18"/>
          <w:szCs w:val="18"/>
        </w:rPr>
        <w:t>;</w:t>
      </w:r>
    </w:p>
    <w:p w14:paraId="2E1316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android.util</w:t>
      </w:r>
      <w:proofErr w:type="gramEnd"/>
      <w:r w:rsidRPr="00CA4090">
        <w:rPr>
          <w:sz w:val="18"/>
          <w:szCs w:val="18"/>
        </w:rPr>
        <w:t>.Log;</w:t>
      </w:r>
    </w:p>
    <w:p w14:paraId="2D60DF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786242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.ArrayAdapter;</w:t>
      </w:r>
    </w:p>
    <w:p w14:paraId="6CA743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67CF7C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1DE387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.ListView;</w:t>
      </w:r>
    </w:p>
    <w:p w14:paraId="3CCC7A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.TimePicker;</w:t>
      </w:r>
    </w:p>
    <w:p w14:paraId="0B728C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447788B0" w14:textId="77777777" w:rsidR="00CA4090" w:rsidRPr="00CA4090" w:rsidRDefault="00CA4090" w:rsidP="00CA4090">
      <w:pPr>
        <w:rPr>
          <w:sz w:val="18"/>
          <w:szCs w:val="18"/>
        </w:rPr>
      </w:pPr>
    </w:p>
    <w:p w14:paraId="38C39D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4381283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4CF053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3AB651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7F53567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3B2A3B7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5E387C2E" w14:textId="77777777" w:rsidR="00CA4090" w:rsidRPr="00CA4090" w:rsidRDefault="00CA4090" w:rsidP="00CA4090">
      <w:pPr>
        <w:rPr>
          <w:sz w:val="18"/>
          <w:szCs w:val="18"/>
        </w:rPr>
      </w:pPr>
    </w:p>
    <w:p w14:paraId="3800C7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10FCF9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.OnFailureListener;</w:t>
      </w:r>
    </w:p>
    <w:p w14:paraId="540360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209EC0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055946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4CE55A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15BA9A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32BE4F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4A08E8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com.razorpay</w:t>
      </w:r>
      <w:proofErr w:type="gramEnd"/>
      <w:r w:rsidRPr="00CA4090">
        <w:rPr>
          <w:sz w:val="18"/>
          <w:szCs w:val="18"/>
        </w:rPr>
        <w:t>.Checkout;</w:t>
      </w:r>
    </w:p>
    <w:p w14:paraId="52CF65E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com.razorpay</w:t>
      </w:r>
      <w:proofErr w:type="gramEnd"/>
      <w:r w:rsidRPr="00CA4090">
        <w:rPr>
          <w:sz w:val="18"/>
          <w:szCs w:val="18"/>
        </w:rPr>
        <w:t>.PaymentResultListener;</w:t>
      </w:r>
    </w:p>
    <w:p w14:paraId="79865870" w14:textId="77777777" w:rsidR="00CA4090" w:rsidRPr="00CA4090" w:rsidRDefault="00CA4090" w:rsidP="00CA4090">
      <w:pPr>
        <w:rPr>
          <w:sz w:val="18"/>
          <w:szCs w:val="18"/>
        </w:rPr>
      </w:pPr>
    </w:p>
    <w:p w14:paraId="31FBBF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org.json</w:t>
      </w:r>
      <w:proofErr w:type="gramEnd"/>
      <w:r w:rsidRPr="00CA4090">
        <w:rPr>
          <w:sz w:val="18"/>
          <w:szCs w:val="18"/>
        </w:rPr>
        <w:t>.JSONObject;</w:t>
      </w:r>
    </w:p>
    <w:p w14:paraId="22013E21" w14:textId="77777777" w:rsidR="00CA4090" w:rsidRPr="00CA4090" w:rsidRDefault="00CA4090" w:rsidP="00CA4090">
      <w:pPr>
        <w:rPr>
          <w:sz w:val="18"/>
          <w:szCs w:val="18"/>
        </w:rPr>
      </w:pPr>
    </w:p>
    <w:p w14:paraId="24B93D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7168C7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.Calendar;</w:t>
      </w:r>
    </w:p>
    <w:p w14:paraId="5BBABC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25E2AC94" w14:textId="77777777" w:rsidR="00CA4090" w:rsidRPr="00CA4090" w:rsidRDefault="00CA4090" w:rsidP="00CA4090">
      <w:pPr>
        <w:rPr>
          <w:sz w:val="18"/>
          <w:szCs w:val="18"/>
        </w:rPr>
      </w:pPr>
    </w:p>
    <w:p w14:paraId="04035F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PlaceOrderPage2 extends AppCompatActivity implements PaymentResultListener {</w:t>
      </w:r>
    </w:p>
    <w:p w14:paraId="10760130" w14:textId="77777777" w:rsidR="00CA4090" w:rsidRPr="00CA4090" w:rsidRDefault="00CA4090" w:rsidP="00CA4090">
      <w:pPr>
        <w:rPr>
          <w:sz w:val="18"/>
          <w:szCs w:val="18"/>
        </w:rPr>
      </w:pPr>
    </w:p>
    <w:p w14:paraId="1A185B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btnPlaceOrder</w:t>
      </w:r>
      <w:proofErr w:type="gramStart"/>
      <w:r w:rsidRPr="00CA4090">
        <w:rPr>
          <w:sz w:val="18"/>
          <w:szCs w:val="18"/>
        </w:rPr>
        <w:t>2,btnUserTimePlaceOrder</w:t>
      </w:r>
      <w:proofErr w:type="gramEnd"/>
      <w:r w:rsidRPr="00CA4090">
        <w:rPr>
          <w:sz w:val="18"/>
          <w:szCs w:val="18"/>
        </w:rPr>
        <w:t>2,btnMakePayment2;</w:t>
      </w:r>
    </w:p>
    <w:p w14:paraId="336E34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db2;</w:t>
      </w:r>
    </w:p>
    <w:p w14:paraId="25D174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</w:t>
      </w:r>
      <w:proofErr w:type="gramStart"/>
      <w:r w:rsidRPr="00CA4090">
        <w:rPr>
          <w:sz w:val="18"/>
          <w:szCs w:val="18"/>
        </w:rPr>
        <w:t>2,reference</w:t>
      </w:r>
      <w:proofErr w:type="gramEnd"/>
      <w:r w:rsidRPr="00CA4090">
        <w:rPr>
          <w:sz w:val="18"/>
          <w:szCs w:val="18"/>
        </w:rPr>
        <w:t>3;</w:t>
      </w:r>
    </w:p>
    <w:p w14:paraId="6F78E9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userNamePlaceOrder</w:t>
      </w:r>
      <w:proofErr w:type="gramStart"/>
      <w:r w:rsidRPr="00CA4090">
        <w:rPr>
          <w:sz w:val="18"/>
          <w:szCs w:val="18"/>
        </w:rPr>
        <w:t>2,userPhonePlaceOrder</w:t>
      </w:r>
      <w:proofErr w:type="gramEnd"/>
      <w:r w:rsidRPr="00CA4090">
        <w:rPr>
          <w:sz w:val="18"/>
          <w:szCs w:val="18"/>
        </w:rPr>
        <w:t>2;</w:t>
      </w:r>
    </w:p>
    <w:p w14:paraId="0CA2C8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strTime;</w:t>
      </w:r>
    </w:p>
    <w:p w14:paraId="5BE2E6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timeString</w:t>
      </w:r>
      <w:proofErr w:type="gramStart"/>
      <w:r w:rsidRPr="00CA4090">
        <w:rPr>
          <w:sz w:val="18"/>
          <w:szCs w:val="18"/>
        </w:rPr>
        <w:t>1,timeString</w:t>
      </w:r>
      <w:proofErr w:type="gramEnd"/>
      <w:r w:rsidRPr="00CA4090">
        <w:rPr>
          <w:sz w:val="18"/>
          <w:szCs w:val="18"/>
        </w:rPr>
        <w:t>;</w:t>
      </w:r>
    </w:p>
    <w:p w14:paraId="2AA28C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ListView menuListView2;</w:t>
      </w:r>
    </w:p>
    <w:p w14:paraId="38E76E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ArrayList&lt;String&gt; list2;</w:t>
      </w:r>
    </w:p>
    <w:p w14:paraId="218E2A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ArrayAdapter adapter2;</w:t>
      </w:r>
    </w:p>
    <w:p w14:paraId="65FFA025" w14:textId="77777777" w:rsidR="00CA4090" w:rsidRPr="00CA4090" w:rsidRDefault="00CA4090" w:rsidP="00CA4090">
      <w:pPr>
        <w:rPr>
          <w:sz w:val="18"/>
          <w:szCs w:val="18"/>
        </w:rPr>
      </w:pPr>
    </w:p>
    <w:p w14:paraId="1AAF9C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E2264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6866A5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44F9C5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3D2917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.activity_place_order_page2);</w:t>
      </w:r>
    </w:p>
    <w:p w14:paraId="6C7F8C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7431FC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3CC11B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573919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4484A2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F593C32" w14:textId="77777777" w:rsidR="00CA4090" w:rsidRPr="00CA4090" w:rsidRDefault="00CA4090" w:rsidP="00CA4090">
      <w:pPr>
        <w:rPr>
          <w:sz w:val="18"/>
          <w:szCs w:val="18"/>
        </w:rPr>
      </w:pPr>
    </w:p>
    <w:p w14:paraId="0D670D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Checkout.preload(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));</w:t>
      </w:r>
    </w:p>
    <w:p w14:paraId="458D1230" w14:textId="77777777" w:rsidR="00CA4090" w:rsidRPr="00CA4090" w:rsidRDefault="00CA4090" w:rsidP="00CA4090">
      <w:pPr>
        <w:rPr>
          <w:sz w:val="18"/>
          <w:szCs w:val="18"/>
        </w:rPr>
      </w:pPr>
    </w:p>
    <w:p w14:paraId="4FFF88E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db2 = FirebaseDatabase.getInstance();</w:t>
      </w:r>
    </w:p>
    <w:p w14:paraId="19344B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reference2 = db2.getReference("Orders2");</w:t>
      </w:r>
    </w:p>
    <w:p w14:paraId="064CECAA" w14:textId="77777777" w:rsidR="00CA4090" w:rsidRPr="00CA4090" w:rsidRDefault="00CA4090" w:rsidP="00CA4090">
      <w:pPr>
        <w:rPr>
          <w:sz w:val="18"/>
          <w:szCs w:val="18"/>
        </w:rPr>
      </w:pPr>
    </w:p>
    <w:p w14:paraId="501FEC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menuListView2 = findViewById(R.</w:t>
      </w:r>
      <w:proofErr w:type="gramStart"/>
      <w:r w:rsidRPr="00CA4090">
        <w:rPr>
          <w:sz w:val="18"/>
          <w:szCs w:val="18"/>
        </w:rPr>
        <w:t>id.menuListView</w:t>
      </w:r>
      <w:proofErr w:type="gramEnd"/>
      <w:r w:rsidRPr="00CA4090">
        <w:rPr>
          <w:sz w:val="18"/>
          <w:szCs w:val="18"/>
        </w:rPr>
        <w:t>2);</w:t>
      </w:r>
    </w:p>
    <w:p w14:paraId="73C1EE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list2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71F22C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adapter2 = new ArrayAdapter&lt;String&gt;(</w:t>
      </w:r>
      <w:proofErr w:type="gramStart"/>
      <w:r w:rsidRPr="00CA4090">
        <w:rPr>
          <w:sz w:val="18"/>
          <w:szCs w:val="18"/>
        </w:rPr>
        <w:t>this,R</w:t>
      </w:r>
      <w:proofErr w:type="gramEnd"/>
      <w:r w:rsidRPr="00CA4090">
        <w:rPr>
          <w:sz w:val="18"/>
          <w:szCs w:val="18"/>
        </w:rPr>
        <w:t>.layout.list_item,list2);</w:t>
      </w:r>
    </w:p>
    <w:p w14:paraId="729572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menuListView2.setAdapter(adapter2);</w:t>
      </w:r>
    </w:p>
    <w:p w14:paraId="6A60C0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().child("UpdateList2");</w:t>
      </w:r>
    </w:p>
    <w:p w14:paraId="1CD3BB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retrieveData(</w:t>
      </w:r>
      <w:proofErr w:type="gramEnd"/>
      <w:r w:rsidRPr="00CA4090">
        <w:rPr>
          <w:sz w:val="18"/>
          <w:szCs w:val="18"/>
        </w:rPr>
        <w:t>);</w:t>
      </w:r>
    </w:p>
    <w:p w14:paraId="01C42FDF" w14:textId="77777777" w:rsidR="00CA4090" w:rsidRPr="00CA4090" w:rsidRDefault="00CA4090" w:rsidP="00CA4090">
      <w:pPr>
        <w:rPr>
          <w:sz w:val="18"/>
          <w:szCs w:val="18"/>
        </w:rPr>
      </w:pPr>
    </w:p>
    <w:p w14:paraId="5E6D1D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userNamePlaceOrder2 = findViewById(R.</w:t>
      </w:r>
      <w:proofErr w:type="gramStart"/>
      <w:r w:rsidRPr="00CA4090">
        <w:rPr>
          <w:sz w:val="18"/>
          <w:szCs w:val="18"/>
        </w:rPr>
        <w:t>id.userNamePlaceOrder</w:t>
      </w:r>
      <w:proofErr w:type="gramEnd"/>
      <w:r w:rsidRPr="00CA4090">
        <w:rPr>
          <w:sz w:val="18"/>
          <w:szCs w:val="18"/>
        </w:rPr>
        <w:t>2);</w:t>
      </w:r>
    </w:p>
    <w:p w14:paraId="1B0DFC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userPhonePlaceOrder2 = findViewById(R.</w:t>
      </w:r>
      <w:proofErr w:type="gramStart"/>
      <w:r w:rsidRPr="00CA4090">
        <w:rPr>
          <w:sz w:val="18"/>
          <w:szCs w:val="18"/>
        </w:rPr>
        <w:t>id.userPhoneNumberPlaceOrder</w:t>
      </w:r>
      <w:proofErr w:type="gramEnd"/>
      <w:r w:rsidRPr="00CA4090">
        <w:rPr>
          <w:sz w:val="18"/>
          <w:szCs w:val="18"/>
        </w:rPr>
        <w:t>2);</w:t>
      </w:r>
    </w:p>
    <w:p w14:paraId="02A5ED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btnUserTimePlaceOrder2 = findViewById(R.</w:t>
      </w:r>
      <w:proofErr w:type="gramStart"/>
      <w:r w:rsidRPr="00CA4090">
        <w:rPr>
          <w:sz w:val="18"/>
          <w:szCs w:val="18"/>
        </w:rPr>
        <w:t>id.btnUserTimePlaceOrder</w:t>
      </w:r>
      <w:proofErr w:type="gramEnd"/>
      <w:r w:rsidRPr="00CA4090">
        <w:rPr>
          <w:sz w:val="18"/>
          <w:szCs w:val="18"/>
        </w:rPr>
        <w:t>2);</w:t>
      </w:r>
    </w:p>
    <w:p w14:paraId="328E5D00" w14:textId="77777777" w:rsidR="00CA4090" w:rsidRPr="00CA4090" w:rsidRDefault="00CA4090" w:rsidP="00CA4090">
      <w:pPr>
        <w:rPr>
          <w:sz w:val="18"/>
          <w:szCs w:val="18"/>
        </w:rPr>
      </w:pPr>
    </w:p>
    <w:p w14:paraId="1A9286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btnMakePayment2 = findViewById(R.</w:t>
      </w:r>
      <w:proofErr w:type="gramStart"/>
      <w:r w:rsidRPr="00CA4090">
        <w:rPr>
          <w:sz w:val="18"/>
          <w:szCs w:val="18"/>
        </w:rPr>
        <w:t>id.btnMakePayment</w:t>
      </w:r>
      <w:proofErr w:type="gramEnd"/>
      <w:r w:rsidRPr="00CA4090">
        <w:rPr>
          <w:sz w:val="18"/>
          <w:szCs w:val="18"/>
        </w:rPr>
        <w:t>2);</w:t>
      </w:r>
    </w:p>
    <w:p w14:paraId="0236CC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btnMakePayment2.setOnClickListener(new View.OnClickListener() {</w:t>
      </w:r>
    </w:p>
    <w:p w14:paraId="0B3F02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B5500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57137E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);</w:t>
      </w:r>
    </w:p>
    <w:p w14:paraId="21F769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2B8F0F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2A60F5F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4C8ECA7" w14:textId="77777777" w:rsidR="00CA4090" w:rsidRPr="00CA4090" w:rsidRDefault="00CA4090" w:rsidP="00CA4090">
      <w:pPr>
        <w:rPr>
          <w:sz w:val="18"/>
          <w:szCs w:val="18"/>
        </w:rPr>
      </w:pPr>
    </w:p>
    <w:p w14:paraId="0B2BC0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btnUserTimePlaceOrder2.setOnClickListener(new View.OnClickListener() {</w:t>
      </w:r>
    </w:p>
    <w:p w14:paraId="2880DA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25C8A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633CEB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);</w:t>
      </w:r>
    </w:p>
    <w:p w14:paraId="331A5C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56161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3E2E4D1" w14:textId="77777777" w:rsidR="00CA4090" w:rsidRPr="00CA4090" w:rsidRDefault="00CA4090" w:rsidP="00CA4090">
      <w:pPr>
        <w:rPr>
          <w:sz w:val="18"/>
          <w:szCs w:val="18"/>
        </w:rPr>
      </w:pPr>
    </w:p>
    <w:p w14:paraId="4271007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42AB2B7" w14:textId="77777777" w:rsidR="00CA4090" w:rsidRPr="00CA4090" w:rsidRDefault="00CA4090" w:rsidP="00CA4090">
      <w:pPr>
        <w:rPr>
          <w:sz w:val="18"/>
          <w:szCs w:val="18"/>
        </w:rPr>
      </w:pPr>
    </w:p>
    <w:p w14:paraId="7516CA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retrieveData(</w:t>
      </w:r>
      <w:proofErr w:type="gramEnd"/>
      <w:r w:rsidRPr="00CA4090">
        <w:rPr>
          <w:sz w:val="18"/>
          <w:szCs w:val="18"/>
        </w:rPr>
        <w:t>) {</w:t>
      </w:r>
    </w:p>
    <w:p w14:paraId="066E2C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reference3.addValueEventListener(new </w:t>
      </w:r>
      <w:proofErr w:type="gramStart"/>
      <w:r w:rsidRPr="00CA4090">
        <w:rPr>
          <w:sz w:val="18"/>
          <w:szCs w:val="18"/>
        </w:rPr>
        <w:t>ValueEventListener(</w:t>
      </w:r>
      <w:proofErr w:type="gramEnd"/>
      <w:r w:rsidRPr="00CA4090">
        <w:rPr>
          <w:sz w:val="18"/>
          <w:szCs w:val="18"/>
        </w:rPr>
        <w:t>) {</w:t>
      </w:r>
    </w:p>
    <w:p w14:paraId="4BA48C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29FE7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4B806D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list2.clear();</w:t>
      </w:r>
    </w:p>
    <w:p w14:paraId="18FC09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snapshot</w:t>
      </w:r>
      <w:proofErr w:type="gramStart"/>
      <w:r w:rsidRPr="00CA4090">
        <w:rPr>
          <w:sz w:val="18"/>
          <w:szCs w:val="18"/>
        </w:rPr>
        <w:t>1 :</w:t>
      </w:r>
      <w:proofErr w:type="gramEnd"/>
      <w:r w:rsidRPr="00CA4090">
        <w:rPr>
          <w:sz w:val="18"/>
          <w:szCs w:val="18"/>
        </w:rPr>
        <w:t xml:space="preserve"> snapshot.getChildren()){</w:t>
      </w:r>
    </w:p>
    <w:p w14:paraId="17F2013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Information info = snapshot1.getValue(Information.class);</w:t>
      </w:r>
    </w:p>
    <w:p w14:paraId="3A2682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String txt = </w:t>
      </w:r>
      <w:proofErr w:type="gramStart"/>
      <w:r w:rsidRPr="00CA4090">
        <w:rPr>
          <w:sz w:val="18"/>
          <w:szCs w:val="18"/>
        </w:rPr>
        <w:t>info.getItem</w:t>
      </w:r>
      <w:proofErr w:type="gramEnd"/>
      <w:r w:rsidRPr="00CA4090">
        <w:rPr>
          <w:sz w:val="18"/>
          <w:szCs w:val="18"/>
        </w:rPr>
        <w:t>1() + "\n" + info.getItem2() + "\n" + info.getItem3();</w:t>
      </w:r>
    </w:p>
    <w:p w14:paraId="72771BD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list2.add(txt);</w:t>
      </w:r>
    </w:p>
    <w:p w14:paraId="5E750DB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B9BAE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adapter2.notifyDataSetChanged();</w:t>
      </w:r>
    </w:p>
    <w:p w14:paraId="2E8409E0" w14:textId="77777777" w:rsidR="00CA4090" w:rsidRPr="00CA4090" w:rsidRDefault="00CA4090" w:rsidP="00CA4090">
      <w:pPr>
        <w:rPr>
          <w:sz w:val="18"/>
          <w:szCs w:val="18"/>
        </w:rPr>
      </w:pPr>
    </w:p>
    <w:p w14:paraId="1A7BA8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4ED8D9F" w14:textId="77777777" w:rsidR="00CA4090" w:rsidRPr="00CA4090" w:rsidRDefault="00CA4090" w:rsidP="00CA4090">
      <w:pPr>
        <w:rPr>
          <w:sz w:val="18"/>
          <w:szCs w:val="18"/>
        </w:rPr>
      </w:pPr>
    </w:p>
    <w:p w14:paraId="785ED6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965CE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01BA70C1" w14:textId="77777777" w:rsidR="00CA4090" w:rsidRPr="00CA4090" w:rsidRDefault="00CA4090" w:rsidP="00CA4090">
      <w:pPr>
        <w:rPr>
          <w:sz w:val="18"/>
          <w:szCs w:val="18"/>
        </w:rPr>
      </w:pPr>
    </w:p>
    <w:p w14:paraId="688442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4E5DCF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159BE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AE38526" w14:textId="77777777" w:rsidR="00CA4090" w:rsidRPr="00CA4090" w:rsidRDefault="00CA4090" w:rsidP="00CA4090">
      <w:pPr>
        <w:rPr>
          <w:sz w:val="18"/>
          <w:szCs w:val="18"/>
        </w:rPr>
      </w:pPr>
    </w:p>
    <w:p w14:paraId="2577C0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 {</w:t>
      </w:r>
    </w:p>
    <w:p w14:paraId="7E2B27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(TextUtils.isEmpty(userNamePlaceOrder2.getText(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().trim())){</w:t>
      </w:r>
    </w:p>
    <w:p w14:paraId="589FBC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userNamePlaceOrder2.setError("Please enter </w:t>
      </w:r>
      <w:proofErr w:type="gramStart"/>
      <w:r w:rsidRPr="00CA4090">
        <w:rPr>
          <w:sz w:val="18"/>
          <w:szCs w:val="18"/>
        </w:rPr>
        <w:t>name !</w:t>
      </w:r>
      <w:proofErr w:type="gramEnd"/>
      <w:r w:rsidRPr="00CA4090">
        <w:rPr>
          <w:sz w:val="18"/>
          <w:szCs w:val="18"/>
        </w:rPr>
        <w:t>");</w:t>
      </w:r>
    </w:p>
    <w:p w14:paraId="02FFE7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userNamePlaceOrder2.requestFocus();</w:t>
      </w:r>
    </w:p>
    <w:p w14:paraId="2E5FBF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if(TextUtils.isEmpty(userPhonePlaceOrder2.getText().toString().trim())){</w:t>
      </w:r>
    </w:p>
    <w:p w14:paraId="2A2F96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userPhonePlaceOrder2.setError("Please enter mobile </w:t>
      </w:r>
      <w:proofErr w:type="gramStart"/>
      <w:r w:rsidRPr="00CA4090">
        <w:rPr>
          <w:sz w:val="18"/>
          <w:szCs w:val="18"/>
        </w:rPr>
        <w:t>number !</w:t>
      </w:r>
      <w:proofErr w:type="gramEnd"/>
      <w:r w:rsidRPr="00CA4090">
        <w:rPr>
          <w:sz w:val="18"/>
          <w:szCs w:val="18"/>
        </w:rPr>
        <w:t>");</w:t>
      </w:r>
    </w:p>
    <w:p w14:paraId="7EABD21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userPhonePlaceOrder2.requestFocus();</w:t>
      </w:r>
    </w:p>
    <w:p w14:paraId="20A83A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(TextUtils.isEmpty(timeString1)) {</w:t>
      </w:r>
    </w:p>
    <w:p w14:paraId="70CE12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btnUserTimePlaceOrder2.setError("Please enter </w:t>
      </w:r>
      <w:proofErr w:type="gramStart"/>
      <w:r w:rsidRPr="00CA4090">
        <w:rPr>
          <w:sz w:val="18"/>
          <w:szCs w:val="18"/>
        </w:rPr>
        <w:t>time !</w:t>
      </w:r>
      <w:proofErr w:type="gramEnd"/>
      <w:r w:rsidRPr="00CA4090">
        <w:rPr>
          <w:sz w:val="18"/>
          <w:szCs w:val="18"/>
        </w:rPr>
        <w:t>");</w:t>
      </w:r>
    </w:p>
    <w:p w14:paraId="2CB1D6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btnUserTimePlaceOrder2.requestFocus();</w:t>
      </w:r>
    </w:p>
    <w:p w14:paraId="3D8A06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(userPhonePlaceOrder2.getText(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().trim().length() != 10) {</w:t>
      </w:r>
    </w:p>
    <w:p w14:paraId="732B5D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userPhonePlaceOrder2.setError("Please enter correct phone number");</w:t>
      </w:r>
    </w:p>
    <w:p w14:paraId="61C1A7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userPhonePlaceOrder2.requestFocus();</w:t>
      </w:r>
    </w:p>
    <w:p w14:paraId="5D3B05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{</w:t>
      </w:r>
    </w:p>
    <w:p w14:paraId="3C571C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74F84D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74AF98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}</w:t>
      </w:r>
    </w:p>
    <w:p w14:paraId="0F719F28" w14:textId="77777777" w:rsidR="00CA4090" w:rsidRPr="00CA4090" w:rsidRDefault="00CA4090" w:rsidP="00CA4090">
      <w:pPr>
        <w:rPr>
          <w:sz w:val="18"/>
          <w:szCs w:val="18"/>
        </w:rPr>
      </w:pPr>
    </w:p>
    <w:p w14:paraId="14F380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 {</w:t>
      </w:r>
    </w:p>
    <w:p w14:paraId="5C918B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56AAC4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map.put("Name</w:t>
      </w:r>
      <w:proofErr w:type="gramStart"/>
      <w:r w:rsidRPr="00CA4090">
        <w:rPr>
          <w:sz w:val="18"/>
          <w:szCs w:val="18"/>
        </w:rPr>
        <w:t>",userNamePlaceOrder2.getText</w:t>
      </w:r>
      <w:proofErr w:type="gramEnd"/>
      <w:r w:rsidRPr="00CA4090">
        <w:rPr>
          <w:sz w:val="18"/>
          <w:szCs w:val="18"/>
        </w:rPr>
        <w:t>().toString());</w:t>
      </w:r>
    </w:p>
    <w:p w14:paraId="704DB3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map.put("PhoneNumber</w:t>
      </w:r>
      <w:proofErr w:type="gramStart"/>
      <w:r w:rsidRPr="00CA4090">
        <w:rPr>
          <w:sz w:val="18"/>
          <w:szCs w:val="18"/>
        </w:rPr>
        <w:t>",userPhonePlaceOrder2.getText</w:t>
      </w:r>
      <w:proofErr w:type="gramEnd"/>
      <w:r w:rsidRPr="00CA4090">
        <w:rPr>
          <w:sz w:val="18"/>
          <w:szCs w:val="18"/>
        </w:rPr>
        <w:t>().toString());</w:t>
      </w:r>
    </w:p>
    <w:p w14:paraId="6FEA83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map.put("Time</w:t>
      </w:r>
      <w:proofErr w:type="gramStart"/>
      <w:r w:rsidRPr="00CA4090">
        <w:rPr>
          <w:sz w:val="18"/>
          <w:szCs w:val="18"/>
        </w:rPr>
        <w:t>",timeString</w:t>
      </w:r>
      <w:proofErr w:type="gramEnd"/>
      <w:r w:rsidRPr="00CA4090">
        <w:rPr>
          <w:sz w:val="18"/>
          <w:szCs w:val="18"/>
        </w:rPr>
        <w:t>1);</w:t>
      </w:r>
    </w:p>
    <w:p w14:paraId="12C079B7" w14:textId="77777777" w:rsidR="00CA4090" w:rsidRPr="00CA4090" w:rsidRDefault="00CA4090" w:rsidP="00CA4090">
      <w:pPr>
        <w:rPr>
          <w:sz w:val="18"/>
          <w:szCs w:val="18"/>
        </w:rPr>
      </w:pPr>
    </w:p>
    <w:p w14:paraId="7D0A0C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reference2.child(userPhonePlaceOrder2.getText(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()).setValue(map).addOnCompleteListener(new OnCompleteListener&lt;Void&gt;() {</w:t>
      </w:r>
    </w:p>
    <w:p w14:paraId="059C5A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A4E36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0581F6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65CFF5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Toast.makeText(PlaceOrderPage2.this, "Redirecting to Payment",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760FAE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);</w:t>
      </w:r>
    </w:p>
    <w:p w14:paraId="529FC2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55EB12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Toast.makeText(PlaceOrderPage2.this, "Error",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363918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76E88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67F01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  <w:proofErr w:type="gramStart"/>
      <w:r w:rsidRPr="00CA4090">
        <w:rPr>
          <w:sz w:val="18"/>
          <w:szCs w:val="18"/>
        </w:rPr>
        <w:t>).addOnFailureListener</w:t>
      </w:r>
      <w:proofErr w:type="gramEnd"/>
      <w:r w:rsidRPr="00CA4090">
        <w:rPr>
          <w:sz w:val="18"/>
          <w:szCs w:val="18"/>
        </w:rPr>
        <w:t>(new OnFailureListener() {</w:t>
      </w:r>
    </w:p>
    <w:p w14:paraId="0167DB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868B3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onFailure(</w:t>
      </w:r>
      <w:proofErr w:type="gramEnd"/>
      <w:r w:rsidRPr="00CA4090">
        <w:rPr>
          <w:sz w:val="18"/>
          <w:szCs w:val="18"/>
        </w:rPr>
        <w:t>@NonNull Exception e) {</w:t>
      </w:r>
    </w:p>
    <w:p w14:paraId="33BDCF4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Toast.makeText(PlaceOrderPage2.this, "</w:t>
      </w:r>
      <w:proofErr w:type="gramStart"/>
      <w:r w:rsidRPr="00CA4090">
        <w:rPr>
          <w:sz w:val="18"/>
          <w:szCs w:val="18"/>
        </w:rPr>
        <w:t>Error :</w:t>
      </w:r>
      <w:proofErr w:type="gramEnd"/>
      <w:r w:rsidRPr="00CA4090">
        <w:rPr>
          <w:sz w:val="18"/>
          <w:szCs w:val="18"/>
        </w:rPr>
        <w:t xml:space="preserve"> " + e, Toast.LENGTH_SHORT).show();</w:t>
      </w:r>
    </w:p>
    <w:p w14:paraId="13C63A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6C92A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E615F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899CC9A" w14:textId="77777777" w:rsidR="00CA4090" w:rsidRPr="00CA4090" w:rsidRDefault="00CA4090" w:rsidP="00CA4090">
      <w:pPr>
        <w:rPr>
          <w:sz w:val="18"/>
          <w:szCs w:val="18"/>
        </w:rPr>
      </w:pPr>
    </w:p>
    <w:p w14:paraId="1F4B09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 {</w:t>
      </w:r>
    </w:p>
    <w:p w14:paraId="1CBD75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 checkout = new </w:t>
      </w:r>
      <w:proofErr w:type="gramStart"/>
      <w:r w:rsidRPr="00CA4090">
        <w:rPr>
          <w:sz w:val="18"/>
          <w:szCs w:val="18"/>
        </w:rPr>
        <w:t>Checkout(</w:t>
      </w:r>
      <w:proofErr w:type="gramEnd"/>
      <w:r w:rsidRPr="00CA4090">
        <w:rPr>
          <w:sz w:val="18"/>
          <w:szCs w:val="18"/>
        </w:rPr>
        <w:t>);</w:t>
      </w:r>
    </w:p>
    <w:p w14:paraId="2B62CCE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checkout.setKeyID</w:t>
      </w:r>
      <w:proofErr w:type="gramEnd"/>
      <w:r w:rsidRPr="00CA4090">
        <w:rPr>
          <w:sz w:val="18"/>
          <w:szCs w:val="18"/>
        </w:rPr>
        <w:t>("rzp_test_FRXsWTMSu6on5g");</w:t>
      </w:r>
    </w:p>
    <w:p w14:paraId="085BD4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checkout.setImage</w:t>
      </w:r>
      <w:proofErr w:type="gramEnd"/>
      <w:r w:rsidRPr="00CA4090">
        <w:rPr>
          <w:sz w:val="18"/>
          <w:szCs w:val="18"/>
        </w:rPr>
        <w:t>(R.drawable.padloack);</w:t>
      </w:r>
    </w:p>
    <w:p w14:paraId="45E57C0F" w14:textId="77777777" w:rsidR="00CA4090" w:rsidRPr="00CA4090" w:rsidRDefault="00CA4090" w:rsidP="00CA4090">
      <w:pPr>
        <w:rPr>
          <w:sz w:val="18"/>
          <w:szCs w:val="18"/>
        </w:rPr>
      </w:pPr>
    </w:p>
    <w:p w14:paraId="0FD51A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final Activity activity = this;</w:t>
      </w:r>
    </w:p>
    <w:p w14:paraId="7D5DCC90" w14:textId="77777777" w:rsidR="00CA4090" w:rsidRPr="00CA4090" w:rsidRDefault="00CA4090" w:rsidP="00CA4090">
      <w:pPr>
        <w:rPr>
          <w:sz w:val="18"/>
          <w:szCs w:val="18"/>
        </w:rPr>
      </w:pPr>
    </w:p>
    <w:p w14:paraId="127DA8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try {</w:t>
      </w:r>
    </w:p>
    <w:p w14:paraId="79A4B8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options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3F429A9C" w14:textId="77777777" w:rsidR="00CA4090" w:rsidRPr="00CA4090" w:rsidRDefault="00CA4090" w:rsidP="00CA4090">
      <w:pPr>
        <w:rPr>
          <w:sz w:val="18"/>
          <w:szCs w:val="18"/>
        </w:rPr>
      </w:pPr>
    </w:p>
    <w:p w14:paraId="79323B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"name", "Swad Mess");</w:t>
      </w:r>
    </w:p>
    <w:p w14:paraId="1715D5E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"description", "Pre-Order Payment");</w:t>
      </w:r>
    </w:p>
    <w:p w14:paraId="3BBC497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"image", "https://s3.amazonaws.com/rzp-mobile/images/rzp.jpg");</w:t>
      </w:r>
    </w:p>
    <w:p w14:paraId="415A99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"order_id", "order_DBJOWzybf0sJbb");//from response of step 3.</w:t>
      </w:r>
    </w:p>
    <w:p w14:paraId="4BC512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"theme.color", "#3399cc");</w:t>
      </w:r>
    </w:p>
    <w:p w14:paraId="626D38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"currency", "INR");</w:t>
      </w:r>
    </w:p>
    <w:p w14:paraId="13179E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"amount", "6000");//pass amount in currency subunits</w:t>
      </w:r>
    </w:p>
    <w:p w14:paraId="0C172BE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"prefill.email", "gaurav.kumar@example.com");</w:t>
      </w:r>
    </w:p>
    <w:p w14:paraId="6FFBBB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options.put("</w:t>
      </w:r>
      <w:proofErr w:type="gramStart"/>
      <w:r w:rsidRPr="00CA4090">
        <w:rPr>
          <w:sz w:val="18"/>
          <w:szCs w:val="18"/>
        </w:rPr>
        <w:t>prefill.contact</w:t>
      </w:r>
      <w:proofErr w:type="gramEnd"/>
      <w:r w:rsidRPr="00CA4090">
        <w:rPr>
          <w:sz w:val="18"/>
          <w:szCs w:val="18"/>
        </w:rPr>
        <w:t>","9988776655");</w:t>
      </w:r>
    </w:p>
    <w:p w14:paraId="2754BF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retryObj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7949D6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"enabled", true);</w:t>
      </w:r>
    </w:p>
    <w:p w14:paraId="20B1A6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"max_count", 4);</w:t>
      </w:r>
    </w:p>
    <w:p w14:paraId="5A4A41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"retry", retryObj);</w:t>
      </w:r>
    </w:p>
    <w:p w14:paraId="6DCAEA4D" w14:textId="77777777" w:rsidR="00CA4090" w:rsidRPr="00CA4090" w:rsidRDefault="00CA4090" w:rsidP="00CA4090">
      <w:pPr>
        <w:rPr>
          <w:sz w:val="18"/>
          <w:szCs w:val="18"/>
        </w:rPr>
      </w:pPr>
    </w:p>
    <w:p w14:paraId="1C8B78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checkout.open</w:t>
      </w:r>
      <w:proofErr w:type="gramEnd"/>
      <w:r w:rsidRPr="00CA4090">
        <w:rPr>
          <w:sz w:val="18"/>
          <w:szCs w:val="18"/>
        </w:rPr>
        <w:t>(activity, options);</w:t>
      </w:r>
    </w:p>
    <w:p w14:paraId="2DA7CD76" w14:textId="77777777" w:rsidR="00CA4090" w:rsidRPr="00CA4090" w:rsidRDefault="00CA4090" w:rsidP="00CA4090">
      <w:pPr>
        <w:rPr>
          <w:sz w:val="18"/>
          <w:szCs w:val="18"/>
        </w:rPr>
      </w:pPr>
    </w:p>
    <w:p w14:paraId="1981FD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</w:t>
      </w:r>
      <w:proofErr w:type="gramStart"/>
      <w:r w:rsidRPr="00CA4090">
        <w:rPr>
          <w:sz w:val="18"/>
          <w:szCs w:val="18"/>
        </w:rPr>
        <w:t>catch(</w:t>
      </w:r>
      <w:proofErr w:type="gramEnd"/>
      <w:r w:rsidRPr="00CA4090">
        <w:rPr>
          <w:sz w:val="18"/>
          <w:szCs w:val="18"/>
        </w:rPr>
        <w:t>Exception e) {</w:t>
      </w:r>
    </w:p>
    <w:p w14:paraId="2ADEB6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Log.e(TAG, "Error in starting Razorpay Checkout", e);</w:t>
      </w:r>
    </w:p>
    <w:p w14:paraId="3CFB1D7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08A530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4435E3B2" w14:textId="77777777" w:rsidR="00CA4090" w:rsidRPr="00CA4090" w:rsidRDefault="00CA4090" w:rsidP="00CA4090">
      <w:pPr>
        <w:rPr>
          <w:sz w:val="18"/>
          <w:szCs w:val="18"/>
        </w:rPr>
      </w:pPr>
    </w:p>
    <w:p w14:paraId="626D0A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 {</w:t>
      </w:r>
    </w:p>
    <w:p w14:paraId="0C28F9D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Calendar calendar = Calendar.getInstance();</w:t>
      </w:r>
    </w:p>
    <w:p w14:paraId="1B0451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int Hour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Calendar.HOUR);</w:t>
      </w:r>
    </w:p>
    <w:p w14:paraId="0FC299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int Minute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Calendar.MINUTE);</w:t>
      </w:r>
    </w:p>
    <w:p w14:paraId="377B8202" w14:textId="77777777" w:rsidR="00CA4090" w:rsidRPr="00CA4090" w:rsidRDefault="00CA4090" w:rsidP="00CA4090">
      <w:pPr>
        <w:rPr>
          <w:sz w:val="18"/>
          <w:szCs w:val="18"/>
        </w:rPr>
      </w:pPr>
    </w:p>
    <w:p w14:paraId="183749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 timePickerDialog = new </w:t>
      </w:r>
      <w:proofErr w:type="gramStart"/>
      <w:r w:rsidRPr="00CA4090">
        <w:rPr>
          <w:sz w:val="18"/>
          <w:szCs w:val="18"/>
        </w:rPr>
        <w:t>TimePickerDialog(</w:t>
      </w:r>
      <w:proofErr w:type="gramEnd"/>
      <w:r w:rsidRPr="00CA4090">
        <w:rPr>
          <w:sz w:val="18"/>
          <w:szCs w:val="18"/>
        </w:rPr>
        <w:t>this, new TimePickerDialog.OnTimeSetListener() {</w:t>
      </w:r>
    </w:p>
    <w:p w14:paraId="1C13B3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AE543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onTimeSet(</w:t>
      </w:r>
      <w:proofErr w:type="gramEnd"/>
      <w:r w:rsidRPr="00CA4090">
        <w:rPr>
          <w:sz w:val="18"/>
          <w:szCs w:val="18"/>
        </w:rPr>
        <w:t>TimePicker timePicker, int hour, int minute) {</w:t>
      </w:r>
    </w:p>
    <w:p w14:paraId="084AD8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(hour &gt; </w:t>
      </w:r>
      <w:proofErr w:type="gramStart"/>
      <w:r w:rsidRPr="00CA4090">
        <w:rPr>
          <w:sz w:val="18"/>
          <w:szCs w:val="18"/>
        </w:rPr>
        <w:t>10){</w:t>
      </w:r>
      <w:proofErr w:type="gramEnd"/>
    </w:p>
    <w:p w14:paraId="3A63E4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Toast.makeText(PlaceOrderPage2.this, "You can't place order now !!!",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54320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1B4D57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timeString = hour + ":" + minute;</w:t>
      </w:r>
    </w:p>
    <w:p w14:paraId="011AD2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timeString1 = "Selected </w:t>
      </w:r>
      <w:proofErr w:type="gramStart"/>
      <w:r w:rsidRPr="00CA4090">
        <w:rPr>
          <w:sz w:val="18"/>
          <w:szCs w:val="18"/>
        </w:rPr>
        <w:t>Time :</w:t>
      </w:r>
      <w:proofErr w:type="gramEnd"/>
      <w:r w:rsidRPr="00CA4090">
        <w:rPr>
          <w:sz w:val="18"/>
          <w:szCs w:val="18"/>
        </w:rPr>
        <w:t xml:space="preserve"> " + hour + ":" + minute;</w:t>
      </w:r>
    </w:p>
    <w:p w14:paraId="7D140F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), timeString1, Toast.LENGTH_SHORT).show();</w:t>
      </w:r>
    </w:p>
    <w:p w14:paraId="059AF6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4EE8A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E32E5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},Hour</w:t>
      </w:r>
      <w:proofErr w:type="gramEnd"/>
      <w:r w:rsidRPr="00CA4090">
        <w:rPr>
          <w:sz w:val="18"/>
          <w:szCs w:val="18"/>
        </w:rPr>
        <w:t>,Minute,false);</w:t>
      </w:r>
    </w:p>
    <w:p w14:paraId="319B0BA2" w14:textId="77777777" w:rsidR="00CA4090" w:rsidRPr="00CA4090" w:rsidRDefault="00CA4090" w:rsidP="00CA4090">
      <w:pPr>
        <w:rPr>
          <w:sz w:val="18"/>
          <w:szCs w:val="18"/>
        </w:rPr>
      </w:pPr>
    </w:p>
    <w:p w14:paraId="241A1F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timePickerDialog.show();</w:t>
      </w:r>
    </w:p>
    <w:p w14:paraId="192D5B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C25A080" w14:textId="77777777" w:rsidR="00CA4090" w:rsidRPr="00CA4090" w:rsidRDefault="00CA4090" w:rsidP="00CA4090">
      <w:pPr>
        <w:rPr>
          <w:sz w:val="18"/>
          <w:szCs w:val="18"/>
        </w:rPr>
      </w:pPr>
    </w:p>
    <w:p w14:paraId="4A8B40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B4359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onPaymentSuccess(</w:t>
      </w:r>
      <w:proofErr w:type="gramEnd"/>
      <w:r w:rsidRPr="00CA4090">
        <w:rPr>
          <w:sz w:val="18"/>
          <w:szCs w:val="18"/>
        </w:rPr>
        <w:t>String s) {</w:t>
      </w:r>
    </w:p>
    <w:p w14:paraId="41BF76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Toast.makeText(this, "Payment Successful",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692543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Intent(PlaceOrderPage2.this,StudentDashBoard.class));</w:t>
      </w:r>
    </w:p>
    <w:p w14:paraId="5596F8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1BD356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finish(</w:t>
      </w:r>
      <w:proofErr w:type="gramEnd"/>
      <w:r w:rsidRPr="00CA4090">
        <w:rPr>
          <w:sz w:val="18"/>
          <w:szCs w:val="18"/>
        </w:rPr>
        <w:t>);</w:t>
      </w:r>
    </w:p>
    <w:p w14:paraId="15B1A1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A7CB7B4" w14:textId="77777777" w:rsidR="00CA4090" w:rsidRPr="00CA4090" w:rsidRDefault="00CA4090" w:rsidP="00CA4090">
      <w:pPr>
        <w:rPr>
          <w:sz w:val="18"/>
          <w:szCs w:val="18"/>
        </w:rPr>
      </w:pPr>
    </w:p>
    <w:p w14:paraId="7DA06C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0E7DAA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userNamePlaceOrder2.setText("");</w:t>
      </w:r>
    </w:p>
    <w:p w14:paraId="05F7B5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userPhonePlaceOrder2.setText("");</w:t>
      </w:r>
    </w:p>
    <w:p w14:paraId="0AFCDD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timeString1 = "";</w:t>
      </w:r>
    </w:p>
    <w:p w14:paraId="21CC69A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9FEEA90" w14:textId="77777777" w:rsidR="00CA4090" w:rsidRPr="00CA4090" w:rsidRDefault="00CA4090" w:rsidP="00CA4090">
      <w:pPr>
        <w:rPr>
          <w:sz w:val="18"/>
          <w:szCs w:val="18"/>
        </w:rPr>
      </w:pPr>
    </w:p>
    <w:p w14:paraId="037972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652C55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onPaymentError(</w:t>
      </w:r>
      <w:proofErr w:type="gramEnd"/>
      <w:r w:rsidRPr="00CA4090">
        <w:rPr>
          <w:sz w:val="18"/>
          <w:szCs w:val="18"/>
        </w:rPr>
        <w:t>int i, String s) {</w:t>
      </w:r>
    </w:p>
    <w:p w14:paraId="70E0A2FE" w14:textId="77777777" w:rsidR="00CA4090" w:rsidRPr="00CA4090" w:rsidRDefault="00CA4090" w:rsidP="00CA4090">
      <w:pPr>
        <w:rPr>
          <w:sz w:val="18"/>
          <w:szCs w:val="18"/>
        </w:rPr>
      </w:pPr>
    </w:p>
    <w:p w14:paraId="74D9EA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45D350F" w14:textId="67137B58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68AC90DE" w14:textId="07B0B810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PlaceOrderPage3.java</w:t>
      </w:r>
    </w:p>
    <w:p w14:paraId="07FAE0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3E9063A2" w14:textId="77777777" w:rsidR="00CA4090" w:rsidRPr="00CA4090" w:rsidRDefault="00CA4090" w:rsidP="00CA4090">
      <w:pPr>
        <w:rPr>
          <w:sz w:val="18"/>
          <w:szCs w:val="18"/>
        </w:rPr>
      </w:pPr>
    </w:p>
    <w:p w14:paraId="444B1B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static android.content.ContentValues.TAG;</w:t>
      </w:r>
    </w:p>
    <w:p w14:paraId="1062ACC5" w14:textId="77777777" w:rsidR="00CA4090" w:rsidRPr="00CA4090" w:rsidRDefault="00CA4090" w:rsidP="00CA4090">
      <w:pPr>
        <w:rPr>
          <w:sz w:val="18"/>
          <w:szCs w:val="18"/>
        </w:rPr>
      </w:pPr>
    </w:p>
    <w:p w14:paraId="348AAE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android.app.Activity</w:t>
      </w:r>
      <w:proofErr w:type="gramEnd"/>
      <w:r w:rsidRPr="00CA4090">
        <w:rPr>
          <w:sz w:val="18"/>
          <w:szCs w:val="18"/>
        </w:rPr>
        <w:t>;</w:t>
      </w:r>
    </w:p>
    <w:p w14:paraId="475903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android.app.TimePickerDialog</w:t>
      </w:r>
      <w:proofErr w:type="gramEnd"/>
      <w:r w:rsidRPr="00CA4090">
        <w:rPr>
          <w:sz w:val="18"/>
          <w:szCs w:val="18"/>
        </w:rPr>
        <w:t>;</w:t>
      </w:r>
    </w:p>
    <w:p w14:paraId="3CF33EE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5AC16B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text.TextUtils</w:t>
      </w:r>
      <w:proofErr w:type="gramEnd"/>
      <w:r w:rsidRPr="00CA4090">
        <w:rPr>
          <w:sz w:val="18"/>
          <w:szCs w:val="18"/>
        </w:rPr>
        <w:t>;</w:t>
      </w:r>
    </w:p>
    <w:p w14:paraId="49412F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android.util</w:t>
      </w:r>
      <w:proofErr w:type="gramEnd"/>
      <w:r w:rsidRPr="00CA4090">
        <w:rPr>
          <w:sz w:val="18"/>
          <w:szCs w:val="18"/>
        </w:rPr>
        <w:t>.Log;</w:t>
      </w:r>
    </w:p>
    <w:p w14:paraId="64D92A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7A3619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.ArrayAdapter;</w:t>
      </w:r>
    </w:p>
    <w:p w14:paraId="086B54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18A5B5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283F51E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.ListView;</w:t>
      </w:r>
    </w:p>
    <w:p w14:paraId="2035EA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.TimePicker;</w:t>
      </w:r>
    </w:p>
    <w:p w14:paraId="4F75EE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7A3AA6AA" w14:textId="77777777" w:rsidR="00CA4090" w:rsidRPr="00CA4090" w:rsidRDefault="00CA4090" w:rsidP="00CA4090">
      <w:pPr>
        <w:rPr>
          <w:sz w:val="18"/>
          <w:szCs w:val="18"/>
        </w:rPr>
      </w:pPr>
    </w:p>
    <w:p w14:paraId="3718B33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499FBE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104957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689D5F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78531FB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27F505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7DDD0A5E" w14:textId="77777777" w:rsidR="00CA4090" w:rsidRPr="00CA4090" w:rsidRDefault="00CA4090" w:rsidP="00CA4090">
      <w:pPr>
        <w:rPr>
          <w:sz w:val="18"/>
          <w:szCs w:val="18"/>
        </w:rPr>
      </w:pPr>
    </w:p>
    <w:p w14:paraId="23E3C3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73BF34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.OnFailureListener;</w:t>
      </w:r>
    </w:p>
    <w:p w14:paraId="093BA3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5001C6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6F20B4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54A99A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0997A5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19B1B9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522E4B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com.razorpay</w:t>
      </w:r>
      <w:proofErr w:type="gramEnd"/>
      <w:r w:rsidRPr="00CA4090">
        <w:rPr>
          <w:sz w:val="18"/>
          <w:szCs w:val="18"/>
        </w:rPr>
        <w:t>.Checkout;</w:t>
      </w:r>
    </w:p>
    <w:p w14:paraId="55199CB6" w14:textId="77777777" w:rsidR="00CA4090" w:rsidRPr="00CA4090" w:rsidRDefault="00CA4090" w:rsidP="00CA4090">
      <w:pPr>
        <w:rPr>
          <w:sz w:val="18"/>
          <w:szCs w:val="18"/>
        </w:rPr>
      </w:pPr>
    </w:p>
    <w:p w14:paraId="529DD7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org.json</w:t>
      </w:r>
      <w:proofErr w:type="gramEnd"/>
      <w:r w:rsidRPr="00CA4090">
        <w:rPr>
          <w:sz w:val="18"/>
          <w:szCs w:val="18"/>
        </w:rPr>
        <w:t>.JSONObject;</w:t>
      </w:r>
    </w:p>
    <w:p w14:paraId="0C6C733F" w14:textId="77777777" w:rsidR="00CA4090" w:rsidRPr="00CA4090" w:rsidRDefault="00CA4090" w:rsidP="00CA4090">
      <w:pPr>
        <w:rPr>
          <w:sz w:val="18"/>
          <w:szCs w:val="18"/>
        </w:rPr>
      </w:pPr>
    </w:p>
    <w:p w14:paraId="378DEB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5AA21F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.Calendar;</w:t>
      </w:r>
    </w:p>
    <w:p w14:paraId="189C51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3FDCFE0A" w14:textId="77777777" w:rsidR="00CA4090" w:rsidRPr="00CA4090" w:rsidRDefault="00CA4090" w:rsidP="00CA4090">
      <w:pPr>
        <w:rPr>
          <w:sz w:val="18"/>
          <w:szCs w:val="18"/>
        </w:rPr>
      </w:pPr>
    </w:p>
    <w:p w14:paraId="1C0A9B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PlaceOrderPage3 extends AppCompatActivity {</w:t>
      </w:r>
    </w:p>
    <w:p w14:paraId="5DFF3D5A" w14:textId="77777777" w:rsidR="00CA4090" w:rsidRPr="00CA4090" w:rsidRDefault="00CA4090" w:rsidP="00CA4090">
      <w:pPr>
        <w:rPr>
          <w:sz w:val="18"/>
          <w:szCs w:val="18"/>
        </w:rPr>
      </w:pPr>
    </w:p>
    <w:p w14:paraId="23E195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btnPlaceOrder</w:t>
      </w:r>
      <w:proofErr w:type="gramStart"/>
      <w:r w:rsidRPr="00CA4090">
        <w:rPr>
          <w:sz w:val="18"/>
          <w:szCs w:val="18"/>
        </w:rPr>
        <w:t>3,btnUserTimePlaceOrder</w:t>
      </w:r>
      <w:proofErr w:type="gramEnd"/>
      <w:r w:rsidRPr="00CA4090">
        <w:rPr>
          <w:sz w:val="18"/>
          <w:szCs w:val="18"/>
        </w:rPr>
        <w:t>3,btnMakePayment3;</w:t>
      </w:r>
    </w:p>
    <w:p w14:paraId="203396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db3;</w:t>
      </w:r>
    </w:p>
    <w:p w14:paraId="761E704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</w:t>
      </w:r>
      <w:proofErr w:type="gramStart"/>
      <w:r w:rsidRPr="00CA4090">
        <w:rPr>
          <w:sz w:val="18"/>
          <w:szCs w:val="18"/>
        </w:rPr>
        <w:t>3,reference</w:t>
      </w:r>
      <w:proofErr w:type="gramEnd"/>
      <w:r w:rsidRPr="00CA4090">
        <w:rPr>
          <w:sz w:val="18"/>
          <w:szCs w:val="18"/>
        </w:rPr>
        <w:t>4;</w:t>
      </w:r>
    </w:p>
    <w:p w14:paraId="08C6DCE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userNamePlaceOrder</w:t>
      </w:r>
      <w:proofErr w:type="gramStart"/>
      <w:r w:rsidRPr="00CA4090">
        <w:rPr>
          <w:sz w:val="18"/>
          <w:szCs w:val="18"/>
        </w:rPr>
        <w:t>3,userPhonePlaceOrder</w:t>
      </w:r>
      <w:proofErr w:type="gramEnd"/>
      <w:r w:rsidRPr="00CA4090">
        <w:rPr>
          <w:sz w:val="18"/>
          <w:szCs w:val="18"/>
        </w:rPr>
        <w:t>3;</w:t>
      </w:r>
    </w:p>
    <w:p w14:paraId="5014E3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strTime;</w:t>
      </w:r>
    </w:p>
    <w:p w14:paraId="4C5C39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String timeString</w:t>
      </w:r>
      <w:proofErr w:type="gramStart"/>
      <w:r w:rsidRPr="00CA4090">
        <w:rPr>
          <w:sz w:val="18"/>
          <w:szCs w:val="18"/>
        </w:rPr>
        <w:t>1,timeString</w:t>
      </w:r>
      <w:proofErr w:type="gramEnd"/>
      <w:r w:rsidRPr="00CA4090">
        <w:rPr>
          <w:sz w:val="18"/>
          <w:szCs w:val="18"/>
        </w:rPr>
        <w:t>;</w:t>
      </w:r>
    </w:p>
    <w:p w14:paraId="09064D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ListView menuListView3;</w:t>
      </w:r>
    </w:p>
    <w:p w14:paraId="51E422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ArrayList&lt;String&gt; list3;</w:t>
      </w:r>
    </w:p>
    <w:p w14:paraId="380A28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ArrayAdapter adapter3;</w:t>
      </w:r>
    </w:p>
    <w:p w14:paraId="78CF4C27" w14:textId="77777777" w:rsidR="00CA4090" w:rsidRPr="00CA4090" w:rsidRDefault="00CA4090" w:rsidP="00CA4090">
      <w:pPr>
        <w:rPr>
          <w:sz w:val="18"/>
          <w:szCs w:val="18"/>
        </w:rPr>
      </w:pPr>
    </w:p>
    <w:p w14:paraId="43A95D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53671A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356AB4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599104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2B660D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.activity_place_order_page3);</w:t>
      </w:r>
    </w:p>
    <w:p w14:paraId="051047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5C8D28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2E59643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366583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6F7CD9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3B03760" w14:textId="77777777" w:rsidR="00CA4090" w:rsidRPr="00CA4090" w:rsidRDefault="00CA4090" w:rsidP="00CA4090">
      <w:pPr>
        <w:rPr>
          <w:sz w:val="18"/>
          <w:szCs w:val="18"/>
        </w:rPr>
      </w:pPr>
    </w:p>
    <w:p w14:paraId="3A4922B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Checkout.preload(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));</w:t>
      </w:r>
    </w:p>
    <w:p w14:paraId="22C65D5E" w14:textId="77777777" w:rsidR="00CA4090" w:rsidRPr="00CA4090" w:rsidRDefault="00CA4090" w:rsidP="00CA4090">
      <w:pPr>
        <w:rPr>
          <w:sz w:val="18"/>
          <w:szCs w:val="18"/>
        </w:rPr>
      </w:pPr>
    </w:p>
    <w:p w14:paraId="2EF895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menuListView3 = findViewById(R.</w:t>
      </w:r>
      <w:proofErr w:type="gramStart"/>
      <w:r w:rsidRPr="00CA4090">
        <w:rPr>
          <w:sz w:val="18"/>
          <w:szCs w:val="18"/>
        </w:rPr>
        <w:t>id.menuListView</w:t>
      </w:r>
      <w:proofErr w:type="gramEnd"/>
      <w:r w:rsidRPr="00CA4090">
        <w:rPr>
          <w:sz w:val="18"/>
          <w:szCs w:val="18"/>
        </w:rPr>
        <w:t>3);</w:t>
      </w:r>
    </w:p>
    <w:p w14:paraId="117F91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list3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65F9DC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adapter3 = new ArrayAdapter&lt;String&gt;(</w:t>
      </w:r>
      <w:proofErr w:type="gramStart"/>
      <w:r w:rsidRPr="00CA4090">
        <w:rPr>
          <w:sz w:val="18"/>
          <w:szCs w:val="18"/>
        </w:rPr>
        <w:t>this,R</w:t>
      </w:r>
      <w:proofErr w:type="gramEnd"/>
      <w:r w:rsidRPr="00CA4090">
        <w:rPr>
          <w:sz w:val="18"/>
          <w:szCs w:val="18"/>
        </w:rPr>
        <w:t>.layout.list_item,list3);</w:t>
      </w:r>
    </w:p>
    <w:p w14:paraId="3D97BF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menuListView3.setAdapter(adapter3);</w:t>
      </w:r>
    </w:p>
    <w:p w14:paraId="019EFD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reference4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().child("UpdateList3");</w:t>
      </w:r>
    </w:p>
    <w:p w14:paraId="4B7E15F3" w14:textId="77777777" w:rsidR="00CA4090" w:rsidRPr="00CA4090" w:rsidRDefault="00CA4090" w:rsidP="00CA4090">
      <w:pPr>
        <w:rPr>
          <w:sz w:val="18"/>
          <w:szCs w:val="18"/>
        </w:rPr>
      </w:pPr>
    </w:p>
    <w:p w14:paraId="3F1CDF20" w14:textId="77777777" w:rsidR="00CA4090" w:rsidRPr="00CA4090" w:rsidRDefault="00CA4090" w:rsidP="00CA4090">
      <w:pPr>
        <w:rPr>
          <w:sz w:val="18"/>
          <w:szCs w:val="18"/>
        </w:rPr>
      </w:pPr>
    </w:p>
    <w:p w14:paraId="51A897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db3 = FirebaseDatabase.getInstance();</w:t>
      </w:r>
    </w:p>
    <w:p w14:paraId="4BC44C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 = db3.getReference("Orders3");</w:t>
      </w:r>
    </w:p>
    <w:p w14:paraId="44B35E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retrieveData(</w:t>
      </w:r>
      <w:proofErr w:type="gramEnd"/>
      <w:r w:rsidRPr="00CA4090">
        <w:rPr>
          <w:sz w:val="18"/>
          <w:szCs w:val="18"/>
        </w:rPr>
        <w:t>);</w:t>
      </w:r>
    </w:p>
    <w:p w14:paraId="30330FB2" w14:textId="77777777" w:rsidR="00CA4090" w:rsidRPr="00CA4090" w:rsidRDefault="00CA4090" w:rsidP="00CA4090">
      <w:pPr>
        <w:rPr>
          <w:sz w:val="18"/>
          <w:szCs w:val="18"/>
        </w:rPr>
      </w:pPr>
    </w:p>
    <w:p w14:paraId="31EDE8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userNamePlaceOrder3 = findViewById(R.</w:t>
      </w:r>
      <w:proofErr w:type="gramStart"/>
      <w:r w:rsidRPr="00CA4090">
        <w:rPr>
          <w:sz w:val="18"/>
          <w:szCs w:val="18"/>
        </w:rPr>
        <w:t>id.userNamePlaceOrder</w:t>
      </w:r>
      <w:proofErr w:type="gramEnd"/>
      <w:r w:rsidRPr="00CA4090">
        <w:rPr>
          <w:sz w:val="18"/>
          <w:szCs w:val="18"/>
        </w:rPr>
        <w:t>3);</w:t>
      </w:r>
    </w:p>
    <w:p w14:paraId="0F05B8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userPhonePlaceOrder3 = findViewById(R.</w:t>
      </w:r>
      <w:proofErr w:type="gramStart"/>
      <w:r w:rsidRPr="00CA4090">
        <w:rPr>
          <w:sz w:val="18"/>
          <w:szCs w:val="18"/>
        </w:rPr>
        <w:t>id.userPhoneNumberPlaceOrder</w:t>
      </w:r>
      <w:proofErr w:type="gramEnd"/>
      <w:r w:rsidRPr="00CA4090">
        <w:rPr>
          <w:sz w:val="18"/>
          <w:szCs w:val="18"/>
        </w:rPr>
        <w:t>3);</w:t>
      </w:r>
    </w:p>
    <w:p w14:paraId="698408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btnUserTimePlaceOrder3 = findViewById(R.</w:t>
      </w:r>
      <w:proofErr w:type="gramStart"/>
      <w:r w:rsidRPr="00CA4090">
        <w:rPr>
          <w:sz w:val="18"/>
          <w:szCs w:val="18"/>
        </w:rPr>
        <w:t>id.btnUserTimePlaceOrder</w:t>
      </w:r>
      <w:proofErr w:type="gramEnd"/>
      <w:r w:rsidRPr="00CA4090">
        <w:rPr>
          <w:sz w:val="18"/>
          <w:szCs w:val="18"/>
        </w:rPr>
        <w:t>3);</w:t>
      </w:r>
    </w:p>
    <w:p w14:paraId="094CB5B4" w14:textId="77777777" w:rsidR="00CA4090" w:rsidRPr="00CA4090" w:rsidRDefault="00CA4090" w:rsidP="00CA4090">
      <w:pPr>
        <w:rPr>
          <w:sz w:val="18"/>
          <w:szCs w:val="18"/>
        </w:rPr>
      </w:pPr>
    </w:p>
    <w:p w14:paraId="5EE375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btnUserTimePlaceOrder3.setOnClickListener(new View.OnClickListener() {</w:t>
      </w:r>
    </w:p>
    <w:p w14:paraId="571A22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0A6133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1E3D25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);</w:t>
      </w:r>
    </w:p>
    <w:p w14:paraId="2AC973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}</w:t>
      </w:r>
    </w:p>
    <w:p w14:paraId="0D6DD6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9BE325F" w14:textId="77777777" w:rsidR="00CA4090" w:rsidRPr="00CA4090" w:rsidRDefault="00CA4090" w:rsidP="00CA4090">
      <w:pPr>
        <w:rPr>
          <w:sz w:val="18"/>
          <w:szCs w:val="18"/>
        </w:rPr>
      </w:pPr>
    </w:p>
    <w:p w14:paraId="209F3E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btnMakePayment3 = findViewById(R.</w:t>
      </w:r>
      <w:proofErr w:type="gramStart"/>
      <w:r w:rsidRPr="00CA4090">
        <w:rPr>
          <w:sz w:val="18"/>
          <w:szCs w:val="18"/>
        </w:rPr>
        <w:t>id.btnMakePayment</w:t>
      </w:r>
      <w:proofErr w:type="gramEnd"/>
      <w:r w:rsidRPr="00CA4090">
        <w:rPr>
          <w:sz w:val="18"/>
          <w:szCs w:val="18"/>
        </w:rPr>
        <w:t>3);</w:t>
      </w:r>
    </w:p>
    <w:p w14:paraId="183DF0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btnMakePayment3.setOnClickListener(new View.OnClickListener() {</w:t>
      </w:r>
    </w:p>
    <w:p w14:paraId="1B4CA9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713D9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7F8C122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);</w:t>
      </w:r>
    </w:p>
    <w:p w14:paraId="3BA1A91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43E12E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0B545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52988C2" w14:textId="77777777" w:rsidR="00CA4090" w:rsidRPr="00CA4090" w:rsidRDefault="00CA4090" w:rsidP="00CA4090">
      <w:pPr>
        <w:rPr>
          <w:sz w:val="18"/>
          <w:szCs w:val="18"/>
        </w:rPr>
      </w:pPr>
    </w:p>
    <w:p w14:paraId="157053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14B5A02" w14:textId="77777777" w:rsidR="00CA4090" w:rsidRPr="00CA4090" w:rsidRDefault="00CA4090" w:rsidP="00CA4090">
      <w:pPr>
        <w:rPr>
          <w:sz w:val="18"/>
          <w:szCs w:val="18"/>
        </w:rPr>
      </w:pPr>
    </w:p>
    <w:p w14:paraId="12C8A8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retrieveData(</w:t>
      </w:r>
      <w:proofErr w:type="gramEnd"/>
      <w:r w:rsidRPr="00CA4090">
        <w:rPr>
          <w:sz w:val="18"/>
          <w:szCs w:val="18"/>
        </w:rPr>
        <w:t>) {</w:t>
      </w:r>
    </w:p>
    <w:p w14:paraId="36EAF7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reference4.addValueEventListener(new </w:t>
      </w:r>
      <w:proofErr w:type="gramStart"/>
      <w:r w:rsidRPr="00CA4090">
        <w:rPr>
          <w:sz w:val="18"/>
          <w:szCs w:val="18"/>
        </w:rPr>
        <w:t>ValueEventListener(</w:t>
      </w:r>
      <w:proofErr w:type="gramEnd"/>
      <w:r w:rsidRPr="00CA4090">
        <w:rPr>
          <w:sz w:val="18"/>
          <w:szCs w:val="18"/>
        </w:rPr>
        <w:t>) {</w:t>
      </w:r>
    </w:p>
    <w:p w14:paraId="6F2FD8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987AB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04D0D3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list3.clear();</w:t>
      </w:r>
    </w:p>
    <w:p w14:paraId="5A413C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snapshot</w:t>
      </w:r>
      <w:proofErr w:type="gramStart"/>
      <w:r w:rsidRPr="00CA4090">
        <w:rPr>
          <w:sz w:val="18"/>
          <w:szCs w:val="18"/>
        </w:rPr>
        <w:t>1 :</w:t>
      </w:r>
      <w:proofErr w:type="gramEnd"/>
      <w:r w:rsidRPr="00CA4090">
        <w:rPr>
          <w:sz w:val="18"/>
          <w:szCs w:val="18"/>
        </w:rPr>
        <w:t xml:space="preserve"> snapshot.getChildren()){</w:t>
      </w:r>
    </w:p>
    <w:p w14:paraId="13B944A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Information info = snapshot1.getValue(Information.class);</w:t>
      </w:r>
    </w:p>
    <w:p w14:paraId="458C511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String txt = </w:t>
      </w:r>
      <w:proofErr w:type="gramStart"/>
      <w:r w:rsidRPr="00CA4090">
        <w:rPr>
          <w:sz w:val="18"/>
          <w:szCs w:val="18"/>
        </w:rPr>
        <w:t>info.getItem</w:t>
      </w:r>
      <w:proofErr w:type="gramEnd"/>
      <w:r w:rsidRPr="00CA4090">
        <w:rPr>
          <w:sz w:val="18"/>
          <w:szCs w:val="18"/>
        </w:rPr>
        <w:t>1() + "\n" + info.getItem2() + "\n" + info.getItem3();</w:t>
      </w:r>
    </w:p>
    <w:p w14:paraId="33102B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list3.add(txt);</w:t>
      </w:r>
    </w:p>
    <w:p w14:paraId="0E5D3F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A6340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adapter3.notifyDataSetChanged();</w:t>
      </w:r>
    </w:p>
    <w:p w14:paraId="3CAE5E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86FBCDF" w14:textId="77777777" w:rsidR="00CA4090" w:rsidRPr="00CA4090" w:rsidRDefault="00CA4090" w:rsidP="00CA4090">
      <w:pPr>
        <w:rPr>
          <w:sz w:val="18"/>
          <w:szCs w:val="18"/>
        </w:rPr>
      </w:pPr>
    </w:p>
    <w:p w14:paraId="41AD6D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556A98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58B23B51" w14:textId="77777777" w:rsidR="00CA4090" w:rsidRPr="00CA4090" w:rsidRDefault="00CA4090" w:rsidP="00CA4090">
      <w:pPr>
        <w:rPr>
          <w:sz w:val="18"/>
          <w:szCs w:val="18"/>
        </w:rPr>
      </w:pPr>
    </w:p>
    <w:p w14:paraId="489A70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7E4B6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C3E93B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7B54519" w14:textId="77777777" w:rsidR="00CA4090" w:rsidRPr="00CA4090" w:rsidRDefault="00CA4090" w:rsidP="00CA4090">
      <w:pPr>
        <w:rPr>
          <w:sz w:val="18"/>
          <w:szCs w:val="18"/>
        </w:rPr>
      </w:pPr>
    </w:p>
    <w:p w14:paraId="202888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handleTimeButton(</w:t>
      </w:r>
      <w:proofErr w:type="gramEnd"/>
      <w:r w:rsidRPr="00CA4090">
        <w:rPr>
          <w:sz w:val="18"/>
          <w:szCs w:val="18"/>
        </w:rPr>
        <w:t>) {</w:t>
      </w:r>
    </w:p>
    <w:p w14:paraId="4E03CE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Calendar calendar = Calendar.getInstance();</w:t>
      </w:r>
    </w:p>
    <w:p w14:paraId="030FE4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int Hour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Calendar.HOUR);</w:t>
      </w:r>
    </w:p>
    <w:p w14:paraId="13B092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int Minute = </w:t>
      </w:r>
      <w:proofErr w:type="gramStart"/>
      <w:r w:rsidRPr="00CA4090">
        <w:rPr>
          <w:sz w:val="18"/>
          <w:szCs w:val="18"/>
        </w:rPr>
        <w:t>calendar.get(</w:t>
      </w:r>
      <w:proofErr w:type="gramEnd"/>
      <w:r w:rsidRPr="00CA4090">
        <w:rPr>
          <w:sz w:val="18"/>
          <w:szCs w:val="18"/>
        </w:rPr>
        <w:t>Calendar.MINUTE);</w:t>
      </w:r>
    </w:p>
    <w:p w14:paraId="77EC170F" w14:textId="77777777" w:rsidR="00CA4090" w:rsidRPr="00CA4090" w:rsidRDefault="00CA4090" w:rsidP="00CA4090">
      <w:pPr>
        <w:rPr>
          <w:sz w:val="18"/>
          <w:szCs w:val="18"/>
        </w:rPr>
      </w:pPr>
    </w:p>
    <w:p w14:paraId="373D95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 timePickerDialog = new </w:t>
      </w:r>
      <w:proofErr w:type="gramStart"/>
      <w:r w:rsidRPr="00CA4090">
        <w:rPr>
          <w:sz w:val="18"/>
          <w:szCs w:val="18"/>
        </w:rPr>
        <w:t>TimePickerDialog(</w:t>
      </w:r>
      <w:proofErr w:type="gramEnd"/>
      <w:r w:rsidRPr="00CA4090">
        <w:rPr>
          <w:sz w:val="18"/>
          <w:szCs w:val="18"/>
        </w:rPr>
        <w:t>this, new TimePickerDialog.OnTimeSetListener() {</w:t>
      </w:r>
    </w:p>
    <w:p w14:paraId="509993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EBB30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onTimeSet(</w:t>
      </w:r>
      <w:proofErr w:type="gramEnd"/>
      <w:r w:rsidRPr="00CA4090">
        <w:rPr>
          <w:sz w:val="18"/>
          <w:szCs w:val="18"/>
        </w:rPr>
        <w:t>TimePicker timePicker, int hour, int minute) {</w:t>
      </w:r>
    </w:p>
    <w:p w14:paraId="5E4134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(hour &gt; </w:t>
      </w:r>
      <w:proofErr w:type="gramStart"/>
      <w:r w:rsidRPr="00CA4090">
        <w:rPr>
          <w:sz w:val="18"/>
          <w:szCs w:val="18"/>
        </w:rPr>
        <w:t>10){</w:t>
      </w:r>
      <w:proofErr w:type="gramEnd"/>
    </w:p>
    <w:p w14:paraId="068A2E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Toast.makeText(PlaceOrderPage3.this, "You can't place order now !!!",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7E23518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2BFB8A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timeString = hour + ":" + minute;</w:t>
      </w:r>
    </w:p>
    <w:p w14:paraId="6C02DD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timeString1 = "Selected </w:t>
      </w:r>
      <w:proofErr w:type="gramStart"/>
      <w:r w:rsidRPr="00CA4090">
        <w:rPr>
          <w:sz w:val="18"/>
          <w:szCs w:val="18"/>
        </w:rPr>
        <w:t>Time :</w:t>
      </w:r>
      <w:proofErr w:type="gramEnd"/>
      <w:r w:rsidRPr="00CA4090">
        <w:rPr>
          <w:sz w:val="18"/>
          <w:szCs w:val="18"/>
        </w:rPr>
        <w:t xml:space="preserve"> " + hour + ":" + minute;</w:t>
      </w:r>
    </w:p>
    <w:p w14:paraId="44FDC6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), timeString1, Toast.LENGTH_SHORT).show();</w:t>
      </w:r>
    </w:p>
    <w:p w14:paraId="56B5FC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1EB374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57A93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},Hour</w:t>
      </w:r>
      <w:proofErr w:type="gramEnd"/>
      <w:r w:rsidRPr="00CA4090">
        <w:rPr>
          <w:sz w:val="18"/>
          <w:szCs w:val="18"/>
        </w:rPr>
        <w:t>,Minute,false);</w:t>
      </w:r>
    </w:p>
    <w:p w14:paraId="2A68C9CB" w14:textId="77777777" w:rsidR="00CA4090" w:rsidRPr="00CA4090" w:rsidRDefault="00CA4090" w:rsidP="00CA4090">
      <w:pPr>
        <w:rPr>
          <w:sz w:val="18"/>
          <w:szCs w:val="18"/>
        </w:rPr>
      </w:pPr>
    </w:p>
    <w:p w14:paraId="111249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timePickerDialog.show();</w:t>
      </w:r>
    </w:p>
    <w:p w14:paraId="05A1AF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6DEE3F6" w14:textId="77777777" w:rsidR="00CA4090" w:rsidRPr="00CA4090" w:rsidRDefault="00CA4090" w:rsidP="00CA4090">
      <w:pPr>
        <w:rPr>
          <w:sz w:val="18"/>
          <w:szCs w:val="18"/>
        </w:rPr>
      </w:pPr>
    </w:p>
    <w:p w14:paraId="4FDC1E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valilatePage(</w:t>
      </w:r>
      <w:proofErr w:type="gramEnd"/>
      <w:r w:rsidRPr="00CA4090">
        <w:rPr>
          <w:sz w:val="18"/>
          <w:szCs w:val="18"/>
        </w:rPr>
        <w:t>) {</w:t>
      </w:r>
    </w:p>
    <w:p w14:paraId="4A7B74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(TextUtils.isEmpty(userNamePlaceOrder3.getText(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().trim())){</w:t>
      </w:r>
    </w:p>
    <w:p w14:paraId="7D3A06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userNamePlaceOrder3.setError("Please enter </w:t>
      </w:r>
      <w:proofErr w:type="gramStart"/>
      <w:r w:rsidRPr="00CA4090">
        <w:rPr>
          <w:sz w:val="18"/>
          <w:szCs w:val="18"/>
        </w:rPr>
        <w:t>name !</w:t>
      </w:r>
      <w:proofErr w:type="gramEnd"/>
      <w:r w:rsidRPr="00CA4090">
        <w:rPr>
          <w:sz w:val="18"/>
          <w:szCs w:val="18"/>
        </w:rPr>
        <w:t>");</w:t>
      </w:r>
    </w:p>
    <w:p w14:paraId="362B2F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userNamePlaceOrder3.requestFocus();</w:t>
      </w:r>
    </w:p>
    <w:p w14:paraId="31B87A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if(TextUtils.isEmpty(userPhonePlaceOrder3.getText().toString().trim())){</w:t>
      </w:r>
    </w:p>
    <w:p w14:paraId="0D4857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userPhonePlaceOrder3.setError("Please enter mobile </w:t>
      </w:r>
      <w:proofErr w:type="gramStart"/>
      <w:r w:rsidRPr="00CA4090">
        <w:rPr>
          <w:sz w:val="18"/>
          <w:szCs w:val="18"/>
        </w:rPr>
        <w:t>number !</w:t>
      </w:r>
      <w:proofErr w:type="gramEnd"/>
      <w:r w:rsidRPr="00CA4090">
        <w:rPr>
          <w:sz w:val="18"/>
          <w:szCs w:val="18"/>
        </w:rPr>
        <w:t>");</w:t>
      </w:r>
    </w:p>
    <w:p w14:paraId="2B40A4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userPhonePlaceOrder3.requestFocus();</w:t>
      </w:r>
    </w:p>
    <w:p w14:paraId="69E468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(TextUtils.isEmpty(timeString1)) {</w:t>
      </w:r>
    </w:p>
    <w:p w14:paraId="7A8964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btnUserTimePlaceOrder3.setError("Please enter </w:t>
      </w:r>
      <w:proofErr w:type="gramStart"/>
      <w:r w:rsidRPr="00CA4090">
        <w:rPr>
          <w:sz w:val="18"/>
          <w:szCs w:val="18"/>
        </w:rPr>
        <w:t>time !</w:t>
      </w:r>
      <w:proofErr w:type="gramEnd"/>
      <w:r w:rsidRPr="00CA4090">
        <w:rPr>
          <w:sz w:val="18"/>
          <w:szCs w:val="18"/>
        </w:rPr>
        <w:t>");</w:t>
      </w:r>
    </w:p>
    <w:p w14:paraId="03E4E5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btnUserTimePlaceOrder3.requestFocus();</w:t>
      </w:r>
    </w:p>
    <w:p w14:paraId="7F3B8D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if (userPhonePlaceOrder3.getText(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().trim().length() != 10) {</w:t>
      </w:r>
    </w:p>
    <w:p w14:paraId="2AACC1B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userPhonePlaceOrder3.setError("Please enter correct phone number");</w:t>
      </w:r>
    </w:p>
    <w:p w14:paraId="4090A2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userPhonePlaceOrder3.requestFocus();</w:t>
      </w:r>
    </w:p>
    <w:p w14:paraId="07ADA5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else {</w:t>
      </w:r>
    </w:p>
    <w:p w14:paraId="2BBF86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);</w:t>
      </w:r>
    </w:p>
    <w:p w14:paraId="6D94668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712E10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F3FA968" w14:textId="77777777" w:rsidR="00CA4090" w:rsidRPr="00CA4090" w:rsidRDefault="00CA4090" w:rsidP="00CA4090">
      <w:pPr>
        <w:rPr>
          <w:sz w:val="18"/>
          <w:szCs w:val="18"/>
        </w:rPr>
      </w:pPr>
    </w:p>
    <w:p w14:paraId="1852BC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sendDataToDB(</w:t>
      </w:r>
      <w:proofErr w:type="gramEnd"/>
      <w:r w:rsidRPr="00CA4090">
        <w:rPr>
          <w:sz w:val="18"/>
          <w:szCs w:val="18"/>
        </w:rPr>
        <w:t>) {</w:t>
      </w:r>
    </w:p>
    <w:p w14:paraId="392752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348D2B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map.put("Name</w:t>
      </w:r>
      <w:proofErr w:type="gramStart"/>
      <w:r w:rsidRPr="00CA4090">
        <w:rPr>
          <w:sz w:val="18"/>
          <w:szCs w:val="18"/>
        </w:rPr>
        <w:t>",userNamePlaceOrder3.getText</w:t>
      </w:r>
      <w:proofErr w:type="gramEnd"/>
      <w:r w:rsidRPr="00CA4090">
        <w:rPr>
          <w:sz w:val="18"/>
          <w:szCs w:val="18"/>
        </w:rPr>
        <w:t>().toString());</w:t>
      </w:r>
    </w:p>
    <w:p w14:paraId="26C19A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map.put("PhoneNumber</w:t>
      </w:r>
      <w:proofErr w:type="gramStart"/>
      <w:r w:rsidRPr="00CA4090">
        <w:rPr>
          <w:sz w:val="18"/>
          <w:szCs w:val="18"/>
        </w:rPr>
        <w:t>",userPhonePlaceOrder3.getText</w:t>
      </w:r>
      <w:proofErr w:type="gramEnd"/>
      <w:r w:rsidRPr="00CA4090">
        <w:rPr>
          <w:sz w:val="18"/>
          <w:szCs w:val="18"/>
        </w:rPr>
        <w:t>().toString());</w:t>
      </w:r>
    </w:p>
    <w:p w14:paraId="6C5604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map.put("Time</w:t>
      </w:r>
      <w:proofErr w:type="gramStart"/>
      <w:r w:rsidRPr="00CA4090">
        <w:rPr>
          <w:sz w:val="18"/>
          <w:szCs w:val="18"/>
        </w:rPr>
        <w:t>",timeString</w:t>
      </w:r>
      <w:proofErr w:type="gramEnd"/>
      <w:r w:rsidRPr="00CA4090">
        <w:rPr>
          <w:sz w:val="18"/>
          <w:szCs w:val="18"/>
        </w:rPr>
        <w:t>1);</w:t>
      </w:r>
    </w:p>
    <w:p w14:paraId="3B06F9C5" w14:textId="77777777" w:rsidR="00CA4090" w:rsidRPr="00CA4090" w:rsidRDefault="00CA4090" w:rsidP="00CA4090">
      <w:pPr>
        <w:rPr>
          <w:sz w:val="18"/>
          <w:szCs w:val="18"/>
        </w:rPr>
      </w:pPr>
    </w:p>
    <w:p w14:paraId="15A8CB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reference3.child(userPhonePlaceOrder3.getText(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()).setValue(map).addOnCompleteListener(new OnCompleteListener&lt;Void&gt;() {</w:t>
      </w:r>
    </w:p>
    <w:p w14:paraId="0784FB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3B0D0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012BC8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07B73D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Toast.makeText(PlaceOrderPage3.this, "Redirecting to Payment",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1BCC90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);</w:t>
      </w:r>
    </w:p>
    <w:p w14:paraId="11DF3E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3C772B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Toast.makeText(PlaceOrderPage3.this, "Error",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42D1491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71EED7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2D497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  <w:proofErr w:type="gramStart"/>
      <w:r w:rsidRPr="00CA4090">
        <w:rPr>
          <w:sz w:val="18"/>
          <w:szCs w:val="18"/>
        </w:rPr>
        <w:t>).addOnFailureListener</w:t>
      </w:r>
      <w:proofErr w:type="gramEnd"/>
      <w:r w:rsidRPr="00CA4090">
        <w:rPr>
          <w:sz w:val="18"/>
          <w:szCs w:val="18"/>
        </w:rPr>
        <w:t>(new OnFailureListener() {</w:t>
      </w:r>
    </w:p>
    <w:p w14:paraId="60D0AE3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40B7B7D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onFailure(</w:t>
      </w:r>
      <w:proofErr w:type="gramEnd"/>
      <w:r w:rsidRPr="00CA4090">
        <w:rPr>
          <w:sz w:val="18"/>
          <w:szCs w:val="18"/>
        </w:rPr>
        <w:t>@NonNull Exception e) {</w:t>
      </w:r>
    </w:p>
    <w:p w14:paraId="631385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Toast.makeText(PlaceOrderPage3.this, "</w:t>
      </w:r>
      <w:proofErr w:type="gramStart"/>
      <w:r w:rsidRPr="00CA4090">
        <w:rPr>
          <w:sz w:val="18"/>
          <w:szCs w:val="18"/>
        </w:rPr>
        <w:t>Error :</w:t>
      </w:r>
      <w:proofErr w:type="gramEnd"/>
      <w:r w:rsidRPr="00CA4090">
        <w:rPr>
          <w:sz w:val="18"/>
          <w:szCs w:val="18"/>
        </w:rPr>
        <w:t xml:space="preserve"> " + e, Toast.LENGTH_SHORT).show();</w:t>
      </w:r>
    </w:p>
    <w:p w14:paraId="7F0397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7DD9A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B8714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82CBD78" w14:textId="77777777" w:rsidR="00CA4090" w:rsidRPr="00CA4090" w:rsidRDefault="00CA4090" w:rsidP="00CA4090">
      <w:pPr>
        <w:rPr>
          <w:sz w:val="18"/>
          <w:szCs w:val="18"/>
        </w:rPr>
      </w:pPr>
    </w:p>
    <w:p w14:paraId="576D60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paymentNow(</w:t>
      </w:r>
      <w:proofErr w:type="gramEnd"/>
      <w:r w:rsidRPr="00CA4090">
        <w:rPr>
          <w:sz w:val="18"/>
          <w:szCs w:val="18"/>
        </w:rPr>
        <w:t>) {</w:t>
      </w:r>
    </w:p>
    <w:p w14:paraId="1A14AD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Checkout checkout = new </w:t>
      </w:r>
      <w:proofErr w:type="gramStart"/>
      <w:r w:rsidRPr="00CA4090">
        <w:rPr>
          <w:sz w:val="18"/>
          <w:szCs w:val="18"/>
        </w:rPr>
        <w:t>Checkout(</w:t>
      </w:r>
      <w:proofErr w:type="gramEnd"/>
      <w:r w:rsidRPr="00CA4090">
        <w:rPr>
          <w:sz w:val="18"/>
          <w:szCs w:val="18"/>
        </w:rPr>
        <w:t>);</w:t>
      </w:r>
    </w:p>
    <w:p w14:paraId="26637C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checkout.setKeyID</w:t>
      </w:r>
      <w:proofErr w:type="gramEnd"/>
      <w:r w:rsidRPr="00CA4090">
        <w:rPr>
          <w:sz w:val="18"/>
          <w:szCs w:val="18"/>
        </w:rPr>
        <w:t>("rzp_test_FRXsWTMSu6on5g");</w:t>
      </w:r>
    </w:p>
    <w:p w14:paraId="51BE7A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checkout.setImage</w:t>
      </w:r>
      <w:proofErr w:type="gramEnd"/>
      <w:r w:rsidRPr="00CA4090">
        <w:rPr>
          <w:sz w:val="18"/>
          <w:szCs w:val="18"/>
        </w:rPr>
        <w:t>(R.drawable.padloack);</w:t>
      </w:r>
    </w:p>
    <w:p w14:paraId="1364FDFC" w14:textId="77777777" w:rsidR="00CA4090" w:rsidRPr="00CA4090" w:rsidRDefault="00CA4090" w:rsidP="00CA4090">
      <w:pPr>
        <w:rPr>
          <w:sz w:val="18"/>
          <w:szCs w:val="18"/>
        </w:rPr>
      </w:pPr>
    </w:p>
    <w:p w14:paraId="247075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final Activity activity = this;</w:t>
      </w:r>
    </w:p>
    <w:p w14:paraId="0953D2FF" w14:textId="77777777" w:rsidR="00CA4090" w:rsidRPr="00CA4090" w:rsidRDefault="00CA4090" w:rsidP="00CA4090">
      <w:pPr>
        <w:rPr>
          <w:sz w:val="18"/>
          <w:szCs w:val="18"/>
        </w:rPr>
      </w:pPr>
    </w:p>
    <w:p w14:paraId="6FD2426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try {</w:t>
      </w:r>
    </w:p>
    <w:p w14:paraId="704B15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options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0B84E1D7" w14:textId="77777777" w:rsidR="00CA4090" w:rsidRPr="00CA4090" w:rsidRDefault="00CA4090" w:rsidP="00CA4090">
      <w:pPr>
        <w:rPr>
          <w:sz w:val="18"/>
          <w:szCs w:val="18"/>
        </w:rPr>
      </w:pPr>
    </w:p>
    <w:p w14:paraId="03D89E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"name", "Shital Mess");</w:t>
      </w:r>
    </w:p>
    <w:p w14:paraId="28527E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"description", "Pre-Order Payment");</w:t>
      </w:r>
    </w:p>
    <w:p w14:paraId="7FD025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"image", "https://s3.amazonaws.com/rzp-mobile/images/rzp.jpg");</w:t>
      </w:r>
    </w:p>
    <w:p w14:paraId="6F2B34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"order_id", "order_DBJOWzybf0sJbb");//from response of step 3.</w:t>
      </w:r>
    </w:p>
    <w:p w14:paraId="677C85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"theme.color", "#3399cc");</w:t>
      </w:r>
    </w:p>
    <w:p w14:paraId="2F1B38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"currency", "INR");</w:t>
      </w:r>
    </w:p>
    <w:p w14:paraId="4263AE5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"amount", "6000");//pass amount in currency subunits</w:t>
      </w:r>
    </w:p>
    <w:p w14:paraId="052536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"prefill.email", "gaurav.kumar@example.com");</w:t>
      </w:r>
    </w:p>
    <w:p w14:paraId="7FB8CF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options.put("</w:t>
      </w:r>
      <w:proofErr w:type="gramStart"/>
      <w:r w:rsidRPr="00CA4090">
        <w:rPr>
          <w:sz w:val="18"/>
          <w:szCs w:val="18"/>
        </w:rPr>
        <w:t>prefill.contact</w:t>
      </w:r>
      <w:proofErr w:type="gramEnd"/>
      <w:r w:rsidRPr="00CA4090">
        <w:rPr>
          <w:sz w:val="18"/>
          <w:szCs w:val="18"/>
        </w:rPr>
        <w:t>","9988776655");</w:t>
      </w:r>
    </w:p>
    <w:p w14:paraId="6FF7A4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JSONObject retryObj = new </w:t>
      </w:r>
      <w:proofErr w:type="gramStart"/>
      <w:r w:rsidRPr="00CA4090">
        <w:rPr>
          <w:sz w:val="18"/>
          <w:szCs w:val="18"/>
        </w:rPr>
        <w:t>JSONObject(</w:t>
      </w:r>
      <w:proofErr w:type="gramEnd"/>
      <w:r w:rsidRPr="00CA4090">
        <w:rPr>
          <w:sz w:val="18"/>
          <w:szCs w:val="18"/>
        </w:rPr>
        <w:t>);</w:t>
      </w:r>
    </w:p>
    <w:p w14:paraId="0A7A6F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"enabled", true);</w:t>
      </w:r>
    </w:p>
    <w:p w14:paraId="16121E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retryObj.put(</w:t>
      </w:r>
      <w:proofErr w:type="gramEnd"/>
      <w:r w:rsidRPr="00CA4090">
        <w:rPr>
          <w:sz w:val="18"/>
          <w:szCs w:val="18"/>
        </w:rPr>
        <w:t>"max_count", 4);</w:t>
      </w:r>
    </w:p>
    <w:p w14:paraId="502C46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options.put(</w:t>
      </w:r>
      <w:proofErr w:type="gramEnd"/>
      <w:r w:rsidRPr="00CA4090">
        <w:rPr>
          <w:sz w:val="18"/>
          <w:szCs w:val="18"/>
        </w:rPr>
        <w:t>"retry", retryObj);</w:t>
      </w:r>
    </w:p>
    <w:p w14:paraId="4DA6AAF4" w14:textId="77777777" w:rsidR="00CA4090" w:rsidRPr="00CA4090" w:rsidRDefault="00CA4090" w:rsidP="00CA4090">
      <w:pPr>
        <w:rPr>
          <w:sz w:val="18"/>
          <w:szCs w:val="18"/>
        </w:rPr>
      </w:pPr>
    </w:p>
    <w:p w14:paraId="0DF92E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checkout.open</w:t>
      </w:r>
      <w:proofErr w:type="gramEnd"/>
      <w:r w:rsidRPr="00CA4090">
        <w:rPr>
          <w:sz w:val="18"/>
          <w:szCs w:val="18"/>
        </w:rPr>
        <w:t>(activity, options);</w:t>
      </w:r>
    </w:p>
    <w:p w14:paraId="2B741920" w14:textId="77777777" w:rsidR="00CA4090" w:rsidRPr="00CA4090" w:rsidRDefault="00CA4090" w:rsidP="00CA4090">
      <w:pPr>
        <w:rPr>
          <w:sz w:val="18"/>
          <w:szCs w:val="18"/>
        </w:rPr>
      </w:pPr>
    </w:p>
    <w:p w14:paraId="1FF49F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 </w:t>
      </w:r>
      <w:proofErr w:type="gramStart"/>
      <w:r w:rsidRPr="00CA4090">
        <w:rPr>
          <w:sz w:val="18"/>
          <w:szCs w:val="18"/>
        </w:rPr>
        <w:t>catch(</w:t>
      </w:r>
      <w:proofErr w:type="gramEnd"/>
      <w:r w:rsidRPr="00CA4090">
        <w:rPr>
          <w:sz w:val="18"/>
          <w:szCs w:val="18"/>
        </w:rPr>
        <w:t>Exception e) {</w:t>
      </w:r>
    </w:p>
    <w:p w14:paraId="06A007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Log.e(TAG, "Error in starting Razorpay Checkout", e);</w:t>
      </w:r>
    </w:p>
    <w:p w14:paraId="443C245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524AFF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94999E0" w14:textId="223A141F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21CF6BA" w14:textId="54EC92EF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ShowAllOrder.java</w:t>
      </w:r>
    </w:p>
    <w:p w14:paraId="3C58A6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2FEE2590" w14:textId="77777777" w:rsidR="00CA4090" w:rsidRPr="00CA4090" w:rsidRDefault="00CA4090" w:rsidP="00CA4090">
      <w:pPr>
        <w:rPr>
          <w:sz w:val="18"/>
          <w:szCs w:val="18"/>
        </w:rPr>
      </w:pPr>
    </w:p>
    <w:p w14:paraId="5E23D0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1EF006F7" w14:textId="77777777" w:rsidR="00CA4090" w:rsidRPr="00CA4090" w:rsidRDefault="00CA4090" w:rsidP="00CA4090">
      <w:pPr>
        <w:rPr>
          <w:sz w:val="18"/>
          <w:szCs w:val="18"/>
        </w:rPr>
      </w:pPr>
    </w:p>
    <w:p w14:paraId="7947FF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5A24C6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4FDC3E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4F4924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4413B7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4378B2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08665F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.widget.LinearLayoutManager;</w:t>
      </w:r>
    </w:p>
    <w:p w14:paraId="5A6BA07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.widget.RecyclerView;</w:t>
      </w:r>
    </w:p>
    <w:p w14:paraId="6DF91BE6" w14:textId="77777777" w:rsidR="00CA4090" w:rsidRPr="00CA4090" w:rsidRDefault="00CA4090" w:rsidP="00CA4090">
      <w:pPr>
        <w:rPr>
          <w:sz w:val="18"/>
          <w:szCs w:val="18"/>
        </w:rPr>
      </w:pPr>
    </w:p>
    <w:p w14:paraId="08B038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6B7DCA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53C7FB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3A0D97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367E8E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3039E2E2" w14:textId="77777777" w:rsidR="00CA4090" w:rsidRPr="00CA4090" w:rsidRDefault="00CA4090" w:rsidP="00CA4090">
      <w:pPr>
        <w:rPr>
          <w:sz w:val="18"/>
          <w:szCs w:val="18"/>
        </w:rPr>
      </w:pPr>
    </w:p>
    <w:p w14:paraId="37C1D4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220A3771" w14:textId="77777777" w:rsidR="00CA4090" w:rsidRPr="00CA4090" w:rsidRDefault="00CA4090" w:rsidP="00CA4090">
      <w:pPr>
        <w:rPr>
          <w:sz w:val="18"/>
          <w:szCs w:val="18"/>
        </w:rPr>
      </w:pPr>
    </w:p>
    <w:p w14:paraId="7CFD9E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ShowAllOrders extends AppCompatActivity {</w:t>
      </w:r>
    </w:p>
    <w:p w14:paraId="28A534D0" w14:textId="77777777" w:rsidR="00CA4090" w:rsidRPr="00CA4090" w:rsidRDefault="00CA4090" w:rsidP="00CA4090">
      <w:pPr>
        <w:rPr>
          <w:sz w:val="18"/>
          <w:szCs w:val="18"/>
        </w:rPr>
      </w:pPr>
    </w:p>
    <w:p w14:paraId="64E7CC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RecyclerView recyclerView;</w:t>
      </w:r>
    </w:p>
    <w:p w14:paraId="2B90D8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ArrayList&lt;UserOrder&gt; list;</w:t>
      </w:r>
    </w:p>
    <w:p w14:paraId="6ECF88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database;</w:t>
      </w:r>
    </w:p>
    <w:p w14:paraId="2AB013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MyAdapter myAdapter;</w:t>
      </w:r>
    </w:p>
    <w:p w14:paraId="3FEA3308" w14:textId="77777777" w:rsidR="00CA4090" w:rsidRPr="00CA4090" w:rsidRDefault="00CA4090" w:rsidP="00CA4090">
      <w:pPr>
        <w:rPr>
          <w:sz w:val="18"/>
          <w:szCs w:val="18"/>
        </w:rPr>
      </w:pPr>
    </w:p>
    <w:p w14:paraId="16B47F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58F9A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11344C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1E5E0F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199078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.activity_show_all_orders);</w:t>
      </w:r>
    </w:p>
    <w:p w14:paraId="5666B2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3CEDBC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075F88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770E5F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7D8305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665AA9A" w14:textId="77777777" w:rsidR="00CA4090" w:rsidRPr="00CA4090" w:rsidRDefault="00CA4090" w:rsidP="00CA4090">
      <w:pPr>
        <w:rPr>
          <w:sz w:val="18"/>
          <w:szCs w:val="18"/>
        </w:rPr>
      </w:pPr>
    </w:p>
    <w:p w14:paraId="254E98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 = findViewById(R.</w:t>
      </w:r>
      <w:proofErr w:type="gramStart"/>
      <w:r w:rsidRPr="00CA4090">
        <w:rPr>
          <w:sz w:val="18"/>
          <w:szCs w:val="18"/>
        </w:rPr>
        <w:t>id.allOrdersRecycler</w:t>
      </w:r>
      <w:proofErr w:type="gramEnd"/>
      <w:r w:rsidRPr="00CA4090">
        <w:rPr>
          <w:sz w:val="18"/>
          <w:szCs w:val="18"/>
        </w:rPr>
        <w:t>);</w:t>
      </w:r>
    </w:p>
    <w:p w14:paraId="533F6B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database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("Orders");</w:t>
      </w:r>
    </w:p>
    <w:p w14:paraId="4316BC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recyclerView.setHasFixedSize(true);</w:t>
      </w:r>
    </w:p>
    <w:p w14:paraId="5A4D93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recyclerView.setLayoutManager(new LinearLayoutManager(this));</w:t>
      </w:r>
    </w:p>
    <w:p w14:paraId="6D26E468" w14:textId="77777777" w:rsidR="00CA4090" w:rsidRPr="00CA4090" w:rsidRDefault="00CA4090" w:rsidP="00CA4090">
      <w:pPr>
        <w:rPr>
          <w:sz w:val="18"/>
          <w:szCs w:val="18"/>
        </w:rPr>
      </w:pPr>
    </w:p>
    <w:p w14:paraId="081549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33A1D2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myAdapter = new MyAdapter(</w:t>
      </w:r>
      <w:proofErr w:type="gramStart"/>
      <w:r w:rsidRPr="00CA4090">
        <w:rPr>
          <w:sz w:val="18"/>
          <w:szCs w:val="18"/>
        </w:rPr>
        <w:t>this,list</w:t>
      </w:r>
      <w:proofErr w:type="gramEnd"/>
      <w:r w:rsidRPr="00CA4090">
        <w:rPr>
          <w:sz w:val="18"/>
          <w:szCs w:val="18"/>
        </w:rPr>
        <w:t>);</w:t>
      </w:r>
    </w:p>
    <w:p w14:paraId="622839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recyclerView.setAdapter(myAdapter);</w:t>
      </w:r>
    </w:p>
    <w:p w14:paraId="3C3BA482" w14:textId="77777777" w:rsidR="00CA4090" w:rsidRPr="00CA4090" w:rsidRDefault="00CA4090" w:rsidP="00CA4090">
      <w:pPr>
        <w:rPr>
          <w:sz w:val="18"/>
          <w:szCs w:val="18"/>
        </w:rPr>
      </w:pPr>
    </w:p>
    <w:p w14:paraId="5722E6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database.addValueEventListener</w:t>
      </w:r>
      <w:proofErr w:type="gramEnd"/>
      <w:r w:rsidRPr="00CA4090">
        <w:rPr>
          <w:sz w:val="18"/>
          <w:szCs w:val="18"/>
        </w:rPr>
        <w:t>(new ValueEventListener() {</w:t>
      </w:r>
    </w:p>
    <w:p w14:paraId="70EF67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@Override</w:t>
      </w:r>
    </w:p>
    <w:p w14:paraId="2B5D9E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418519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</w:t>
      </w:r>
      <w:proofErr w:type="gramStart"/>
      <w:r w:rsidRPr="00CA4090">
        <w:rPr>
          <w:sz w:val="18"/>
          <w:szCs w:val="18"/>
        </w:rPr>
        <w:t>dataSnapshot:snapshot</w:t>
      </w:r>
      <w:proofErr w:type="gramEnd"/>
      <w:r w:rsidRPr="00CA4090">
        <w:rPr>
          <w:sz w:val="18"/>
          <w:szCs w:val="18"/>
        </w:rPr>
        <w:t>.getChildren()){</w:t>
      </w:r>
    </w:p>
    <w:p w14:paraId="2A42BA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UserOrder userOrder = dataSnapshot.getValue(UserOrder.class);</w:t>
      </w:r>
    </w:p>
    <w:p w14:paraId="5CF5E3C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list.add(userOrder);</w:t>
      </w:r>
    </w:p>
    <w:p w14:paraId="6030F5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515695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myAdapter.notifyDataSetChanged();</w:t>
      </w:r>
    </w:p>
    <w:p w14:paraId="01A7CB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D23C5A6" w14:textId="77777777" w:rsidR="00CA4090" w:rsidRPr="00CA4090" w:rsidRDefault="00CA4090" w:rsidP="00CA4090">
      <w:pPr>
        <w:rPr>
          <w:sz w:val="18"/>
          <w:szCs w:val="18"/>
        </w:rPr>
      </w:pPr>
    </w:p>
    <w:p w14:paraId="006234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282AE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7A78C533" w14:textId="77777777" w:rsidR="00CA4090" w:rsidRPr="00CA4090" w:rsidRDefault="00CA4090" w:rsidP="00CA4090">
      <w:pPr>
        <w:rPr>
          <w:sz w:val="18"/>
          <w:szCs w:val="18"/>
        </w:rPr>
      </w:pPr>
    </w:p>
    <w:p w14:paraId="06323A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FF930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5CA9A8E" w14:textId="77777777" w:rsidR="00CA4090" w:rsidRPr="00CA4090" w:rsidRDefault="00CA4090" w:rsidP="00CA4090">
      <w:pPr>
        <w:rPr>
          <w:sz w:val="18"/>
          <w:szCs w:val="18"/>
        </w:rPr>
      </w:pPr>
    </w:p>
    <w:p w14:paraId="6897F0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8AFAE64" w14:textId="27FE0A05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B71070D" w14:textId="6646A96B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ShowAllOrder2.java</w:t>
      </w:r>
    </w:p>
    <w:p w14:paraId="125451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47D9D496" w14:textId="77777777" w:rsidR="00CA4090" w:rsidRPr="00CA4090" w:rsidRDefault="00CA4090" w:rsidP="00CA4090">
      <w:pPr>
        <w:rPr>
          <w:sz w:val="18"/>
          <w:szCs w:val="18"/>
        </w:rPr>
      </w:pPr>
    </w:p>
    <w:p w14:paraId="0ABD667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1F11CE1C" w14:textId="77777777" w:rsidR="00CA4090" w:rsidRPr="00CA4090" w:rsidRDefault="00CA4090" w:rsidP="00CA4090">
      <w:pPr>
        <w:rPr>
          <w:sz w:val="18"/>
          <w:szCs w:val="18"/>
        </w:rPr>
      </w:pPr>
    </w:p>
    <w:p w14:paraId="091CD5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324893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25529F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6DCA8D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0E9095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5BCD51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6ECF716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.widget.LinearLayoutManager;</w:t>
      </w:r>
    </w:p>
    <w:p w14:paraId="273EB7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.widget.RecyclerView;</w:t>
      </w:r>
    </w:p>
    <w:p w14:paraId="2C1E8B58" w14:textId="77777777" w:rsidR="00CA4090" w:rsidRPr="00CA4090" w:rsidRDefault="00CA4090" w:rsidP="00CA4090">
      <w:pPr>
        <w:rPr>
          <w:sz w:val="18"/>
          <w:szCs w:val="18"/>
        </w:rPr>
      </w:pPr>
    </w:p>
    <w:p w14:paraId="2AD46E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3294CC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1180F3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1AFF67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5338A0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3E79D8DB" w14:textId="77777777" w:rsidR="00CA4090" w:rsidRPr="00CA4090" w:rsidRDefault="00CA4090" w:rsidP="00CA4090">
      <w:pPr>
        <w:rPr>
          <w:sz w:val="18"/>
          <w:szCs w:val="18"/>
        </w:rPr>
      </w:pPr>
    </w:p>
    <w:p w14:paraId="63811D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6B5A7BAF" w14:textId="77777777" w:rsidR="00CA4090" w:rsidRPr="00CA4090" w:rsidRDefault="00CA4090" w:rsidP="00CA4090">
      <w:pPr>
        <w:rPr>
          <w:sz w:val="18"/>
          <w:szCs w:val="18"/>
        </w:rPr>
      </w:pPr>
    </w:p>
    <w:p w14:paraId="0947CC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ShowAllOrders2 extends AppCompatActivity {</w:t>
      </w:r>
    </w:p>
    <w:p w14:paraId="22787CFB" w14:textId="77777777" w:rsidR="00CA4090" w:rsidRPr="00CA4090" w:rsidRDefault="00CA4090" w:rsidP="00CA4090">
      <w:pPr>
        <w:rPr>
          <w:sz w:val="18"/>
          <w:szCs w:val="18"/>
        </w:rPr>
      </w:pPr>
    </w:p>
    <w:p w14:paraId="035F77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RecyclerView recyclerView2;</w:t>
      </w:r>
    </w:p>
    <w:p w14:paraId="007A82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ArrayList&lt;UserOrder2&gt; list2;</w:t>
      </w:r>
    </w:p>
    <w:p w14:paraId="76F291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database2;</w:t>
      </w:r>
    </w:p>
    <w:p w14:paraId="52BD8B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MyAdapter2 myAdapter2;</w:t>
      </w:r>
    </w:p>
    <w:p w14:paraId="4CA504C1" w14:textId="77777777" w:rsidR="00CA4090" w:rsidRPr="00CA4090" w:rsidRDefault="00CA4090" w:rsidP="00CA4090">
      <w:pPr>
        <w:rPr>
          <w:sz w:val="18"/>
          <w:szCs w:val="18"/>
        </w:rPr>
      </w:pPr>
    </w:p>
    <w:p w14:paraId="71B438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9F4F9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360AFD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5E9F2A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1B2296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.activity_show_all_orders2);</w:t>
      </w:r>
    </w:p>
    <w:p w14:paraId="18EB30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11B086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3C165B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40C060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2F3232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3CC5A9F" w14:textId="77777777" w:rsidR="00CA4090" w:rsidRPr="00CA4090" w:rsidRDefault="00CA4090" w:rsidP="00CA4090">
      <w:pPr>
        <w:rPr>
          <w:sz w:val="18"/>
          <w:szCs w:val="18"/>
        </w:rPr>
      </w:pPr>
    </w:p>
    <w:p w14:paraId="41BD58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recyclerView2 = findViewById(R.</w:t>
      </w:r>
      <w:proofErr w:type="gramStart"/>
      <w:r w:rsidRPr="00CA4090">
        <w:rPr>
          <w:sz w:val="18"/>
          <w:szCs w:val="18"/>
        </w:rPr>
        <w:t>id.allOrdersRecycler</w:t>
      </w:r>
      <w:proofErr w:type="gramEnd"/>
      <w:r w:rsidRPr="00CA4090">
        <w:rPr>
          <w:sz w:val="18"/>
          <w:szCs w:val="18"/>
        </w:rPr>
        <w:t>2);</w:t>
      </w:r>
    </w:p>
    <w:p w14:paraId="17F295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database2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("Orders2");</w:t>
      </w:r>
    </w:p>
    <w:p w14:paraId="50512F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recyclerView2.setHasFixedSize(true);</w:t>
      </w:r>
    </w:p>
    <w:p w14:paraId="559405F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recyclerView2.setLayoutManager(new LinearLayoutManager(this));</w:t>
      </w:r>
    </w:p>
    <w:p w14:paraId="2AB4B6A2" w14:textId="77777777" w:rsidR="00CA4090" w:rsidRPr="00CA4090" w:rsidRDefault="00CA4090" w:rsidP="00CA4090">
      <w:pPr>
        <w:rPr>
          <w:sz w:val="18"/>
          <w:szCs w:val="18"/>
        </w:rPr>
      </w:pPr>
    </w:p>
    <w:p w14:paraId="71CF34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list2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3523AF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myAdapter2 = new MyAdapter2(</w:t>
      </w:r>
      <w:proofErr w:type="gramStart"/>
      <w:r w:rsidRPr="00CA4090">
        <w:rPr>
          <w:sz w:val="18"/>
          <w:szCs w:val="18"/>
        </w:rPr>
        <w:t>this,list</w:t>
      </w:r>
      <w:proofErr w:type="gramEnd"/>
      <w:r w:rsidRPr="00CA4090">
        <w:rPr>
          <w:sz w:val="18"/>
          <w:szCs w:val="18"/>
        </w:rPr>
        <w:t>2);</w:t>
      </w:r>
    </w:p>
    <w:p w14:paraId="350905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recyclerView2.setAdapter(myAdapter2);</w:t>
      </w:r>
    </w:p>
    <w:p w14:paraId="3624C1E3" w14:textId="77777777" w:rsidR="00CA4090" w:rsidRPr="00CA4090" w:rsidRDefault="00CA4090" w:rsidP="00CA4090">
      <w:pPr>
        <w:rPr>
          <w:sz w:val="18"/>
          <w:szCs w:val="18"/>
        </w:rPr>
      </w:pPr>
    </w:p>
    <w:p w14:paraId="3B2EF8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database2.addValueEventListener(new </w:t>
      </w:r>
      <w:proofErr w:type="gramStart"/>
      <w:r w:rsidRPr="00CA4090">
        <w:rPr>
          <w:sz w:val="18"/>
          <w:szCs w:val="18"/>
        </w:rPr>
        <w:t>ValueEventListener(</w:t>
      </w:r>
      <w:proofErr w:type="gramEnd"/>
      <w:r w:rsidRPr="00CA4090">
        <w:rPr>
          <w:sz w:val="18"/>
          <w:szCs w:val="18"/>
        </w:rPr>
        <w:t>) {</w:t>
      </w:r>
    </w:p>
    <w:p w14:paraId="1409F5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D1862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0B946D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</w:t>
      </w:r>
      <w:proofErr w:type="gramStart"/>
      <w:r w:rsidRPr="00CA4090">
        <w:rPr>
          <w:sz w:val="18"/>
          <w:szCs w:val="18"/>
        </w:rPr>
        <w:t>dataSnapshot:snapshot</w:t>
      </w:r>
      <w:proofErr w:type="gramEnd"/>
      <w:r w:rsidRPr="00CA4090">
        <w:rPr>
          <w:sz w:val="18"/>
          <w:szCs w:val="18"/>
        </w:rPr>
        <w:t>.getChildren()){</w:t>
      </w:r>
    </w:p>
    <w:p w14:paraId="582F40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UserOrder2 userOrder2 = dataSnapshot.getValue(UserOrder2.class);</w:t>
      </w:r>
    </w:p>
    <w:p w14:paraId="27D701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list2.add(userOrder2);</w:t>
      </w:r>
    </w:p>
    <w:p w14:paraId="7E5D6D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6142E5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myAdapter2.notifyDataSetChanged();</w:t>
      </w:r>
    </w:p>
    <w:p w14:paraId="5E681B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5AF3F156" w14:textId="77777777" w:rsidR="00CA4090" w:rsidRPr="00CA4090" w:rsidRDefault="00CA4090" w:rsidP="00CA4090">
      <w:pPr>
        <w:rPr>
          <w:sz w:val="18"/>
          <w:szCs w:val="18"/>
        </w:rPr>
      </w:pPr>
    </w:p>
    <w:p w14:paraId="5B7E69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B9E633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26521EA9" w14:textId="77777777" w:rsidR="00CA4090" w:rsidRPr="00CA4090" w:rsidRDefault="00CA4090" w:rsidP="00CA4090">
      <w:pPr>
        <w:rPr>
          <w:sz w:val="18"/>
          <w:szCs w:val="18"/>
        </w:rPr>
      </w:pPr>
    </w:p>
    <w:p w14:paraId="376F0A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9FCE51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5ED3557" w14:textId="77777777" w:rsidR="00CA4090" w:rsidRPr="00CA4090" w:rsidRDefault="00CA4090" w:rsidP="00CA4090">
      <w:pPr>
        <w:rPr>
          <w:sz w:val="18"/>
          <w:szCs w:val="18"/>
        </w:rPr>
      </w:pPr>
    </w:p>
    <w:p w14:paraId="682414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151962C" w14:textId="4B4115FC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4F4FD7A7" w14:textId="4F2FD71A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ShowAllOrder3.java</w:t>
      </w:r>
    </w:p>
    <w:p w14:paraId="5595ECA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73A5A5AD" w14:textId="77777777" w:rsidR="00CA4090" w:rsidRPr="00CA4090" w:rsidRDefault="00CA4090" w:rsidP="00CA4090">
      <w:pPr>
        <w:rPr>
          <w:sz w:val="18"/>
          <w:szCs w:val="18"/>
        </w:rPr>
      </w:pPr>
    </w:p>
    <w:p w14:paraId="34D1CF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70074413" w14:textId="77777777" w:rsidR="00CA4090" w:rsidRPr="00CA4090" w:rsidRDefault="00CA4090" w:rsidP="00CA4090">
      <w:pPr>
        <w:rPr>
          <w:sz w:val="18"/>
          <w:szCs w:val="18"/>
        </w:rPr>
      </w:pPr>
    </w:p>
    <w:p w14:paraId="61CB77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55B81B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13078F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24172AF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27D6EB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7B2268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721D53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.widget.LinearLayoutManager;</w:t>
      </w:r>
    </w:p>
    <w:p w14:paraId="6A1B38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androidx.recyclerview</w:t>
      </w:r>
      <w:proofErr w:type="gramEnd"/>
      <w:r w:rsidRPr="00CA4090">
        <w:rPr>
          <w:sz w:val="18"/>
          <w:szCs w:val="18"/>
        </w:rPr>
        <w:t>.widget.RecyclerView;</w:t>
      </w:r>
    </w:p>
    <w:p w14:paraId="31606A3F" w14:textId="77777777" w:rsidR="00CA4090" w:rsidRPr="00CA4090" w:rsidRDefault="00CA4090" w:rsidP="00CA4090">
      <w:pPr>
        <w:rPr>
          <w:sz w:val="18"/>
          <w:szCs w:val="18"/>
        </w:rPr>
      </w:pPr>
    </w:p>
    <w:p w14:paraId="5AD8BA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47670D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577B9E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3C6E88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7780CD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235F0180" w14:textId="77777777" w:rsidR="00CA4090" w:rsidRPr="00CA4090" w:rsidRDefault="00CA4090" w:rsidP="00CA4090">
      <w:pPr>
        <w:rPr>
          <w:sz w:val="18"/>
          <w:szCs w:val="18"/>
        </w:rPr>
      </w:pPr>
    </w:p>
    <w:p w14:paraId="0EC9400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59AA0CAE" w14:textId="77777777" w:rsidR="00CA4090" w:rsidRPr="00CA4090" w:rsidRDefault="00CA4090" w:rsidP="00CA4090">
      <w:pPr>
        <w:rPr>
          <w:sz w:val="18"/>
          <w:szCs w:val="18"/>
        </w:rPr>
      </w:pPr>
    </w:p>
    <w:p w14:paraId="6BB55B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ShowAllOrders3 extends AppCompatActivity {</w:t>
      </w:r>
    </w:p>
    <w:p w14:paraId="27892953" w14:textId="77777777" w:rsidR="00CA4090" w:rsidRPr="00CA4090" w:rsidRDefault="00CA4090" w:rsidP="00CA4090">
      <w:pPr>
        <w:rPr>
          <w:sz w:val="18"/>
          <w:szCs w:val="18"/>
        </w:rPr>
      </w:pPr>
    </w:p>
    <w:p w14:paraId="540316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RecyclerView recyclerView3;</w:t>
      </w:r>
    </w:p>
    <w:p w14:paraId="157442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ArrayList&lt;UserOrder3&gt; list3;</w:t>
      </w:r>
    </w:p>
    <w:p w14:paraId="2836A4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database3;</w:t>
      </w:r>
    </w:p>
    <w:p w14:paraId="535593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MyAdapter3 myAdapter3;</w:t>
      </w:r>
    </w:p>
    <w:p w14:paraId="14FE8F90" w14:textId="77777777" w:rsidR="00CA4090" w:rsidRPr="00CA4090" w:rsidRDefault="00CA4090" w:rsidP="00CA4090">
      <w:pPr>
        <w:rPr>
          <w:sz w:val="18"/>
          <w:szCs w:val="18"/>
        </w:rPr>
      </w:pPr>
    </w:p>
    <w:p w14:paraId="04D639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95DCB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0E5F27C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73859D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67EFE8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.activity_show_all_orders3);</w:t>
      </w:r>
    </w:p>
    <w:p w14:paraId="79C53D2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1EC6E2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4EEAFA8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2799B3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return insets;</w:t>
      </w:r>
    </w:p>
    <w:p w14:paraId="4E95B5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06DFEC7" w14:textId="77777777" w:rsidR="00CA4090" w:rsidRPr="00CA4090" w:rsidRDefault="00CA4090" w:rsidP="00CA4090">
      <w:pPr>
        <w:rPr>
          <w:sz w:val="18"/>
          <w:szCs w:val="18"/>
        </w:rPr>
      </w:pPr>
    </w:p>
    <w:p w14:paraId="76D3F3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recyclerView3 = findViewById(R.</w:t>
      </w:r>
      <w:proofErr w:type="gramStart"/>
      <w:r w:rsidRPr="00CA4090">
        <w:rPr>
          <w:sz w:val="18"/>
          <w:szCs w:val="18"/>
        </w:rPr>
        <w:t>id.allOrdersRecycler</w:t>
      </w:r>
      <w:proofErr w:type="gramEnd"/>
      <w:r w:rsidRPr="00CA4090">
        <w:rPr>
          <w:sz w:val="18"/>
          <w:szCs w:val="18"/>
        </w:rPr>
        <w:t>3);</w:t>
      </w:r>
    </w:p>
    <w:p w14:paraId="3C41D0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database3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("Orders3");</w:t>
      </w:r>
    </w:p>
    <w:p w14:paraId="43F8B1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recyclerView3.setHasFixedSize(true);</w:t>
      </w:r>
    </w:p>
    <w:p w14:paraId="36AECA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recyclerView3.setLayoutManager(new LinearLayoutManager(this));</w:t>
      </w:r>
    </w:p>
    <w:p w14:paraId="6AA9AF17" w14:textId="77777777" w:rsidR="00CA4090" w:rsidRPr="00CA4090" w:rsidRDefault="00CA4090" w:rsidP="00CA4090">
      <w:pPr>
        <w:rPr>
          <w:sz w:val="18"/>
          <w:szCs w:val="18"/>
        </w:rPr>
      </w:pPr>
    </w:p>
    <w:p w14:paraId="0AAEFC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list3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761F00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myAdapter3 = new MyAdapter3(</w:t>
      </w:r>
      <w:proofErr w:type="gramStart"/>
      <w:r w:rsidRPr="00CA4090">
        <w:rPr>
          <w:sz w:val="18"/>
          <w:szCs w:val="18"/>
        </w:rPr>
        <w:t>this,list</w:t>
      </w:r>
      <w:proofErr w:type="gramEnd"/>
      <w:r w:rsidRPr="00CA4090">
        <w:rPr>
          <w:sz w:val="18"/>
          <w:szCs w:val="18"/>
        </w:rPr>
        <w:t>3);</w:t>
      </w:r>
    </w:p>
    <w:p w14:paraId="1E5044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recyclerView3.setAdapter(myAdapter3);</w:t>
      </w:r>
    </w:p>
    <w:p w14:paraId="0853C76B" w14:textId="77777777" w:rsidR="00CA4090" w:rsidRPr="00CA4090" w:rsidRDefault="00CA4090" w:rsidP="00CA4090">
      <w:pPr>
        <w:rPr>
          <w:sz w:val="18"/>
          <w:szCs w:val="18"/>
        </w:rPr>
      </w:pPr>
    </w:p>
    <w:p w14:paraId="111604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database3.addValueEventListener(new </w:t>
      </w:r>
      <w:proofErr w:type="gramStart"/>
      <w:r w:rsidRPr="00CA4090">
        <w:rPr>
          <w:sz w:val="18"/>
          <w:szCs w:val="18"/>
        </w:rPr>
        <w:t>ValueEventListener(</w:t>
      </w:r>
      <w:proofErr w:type="gramEnd"/>
      <w:r w:rsidRPr="00CA4090">
        <w:rPr>
          <w:sz w:val="18"/>
          <w:szCs w:val="18"/>
        </w:rPr>
        <w:t>) {</w:t>
      </w:r>
    </w:p>
    <w:p w14:paraId="14AED8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2AD11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147B100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</w:t>
      </w:r>
      <w:proofErr w:type="gramStart"/>
      <w:r w:rsidRPr="00CA4090">
        <w:rPr>
          <w:sz w:val="18"/>
          <w:szCs w:val="18"/>
        </w:rPr>
        <w:t>dataSnapshot:snapshot</w:t>
      </w:r>
      <w:proofErr w:type="gramEnd"/>
      <w:r w:rsidRPr="00CA4090">
        <w:rPr>
          <w:sz w:val="18"/>
          <w:szCs w:val="18"/>
        </w:rPr>
        <w:t>.getChildren()){</w:t>
      </w:r>
    </w:p>
    <w:p w14:paraId="50229F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UserOrder3 userOrder3 = dataSnapshot.getValue(UserOrder3.class);</w:t>
      </w:r>
    </w:p>
    <w:p w14:paraId="5B4367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list3.add(userOrder3);</w:t>
      </w:r>
    </w:p>
    <w:p w14:paraId="43DC49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75008C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myAdapter3.notifyDataSetChanged();</w:t>
      </w:r>
    </w:p>
    <w:p w14:paraId="3128AD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09C03CC" w14:textId="77777777" w:rsidR="00CA4090" w:rsidRPr="00CA4090" w:rsidRDefault="00CA4090" w:rsidP="00CA4090">
      <w:pPr>
        <w:rPr>
          <w:sz w:val="18"/>
          <w:szCs w:val="18"/>
        </w:rPr>
      </w:pPr>
    </w:p>
    <w:p w14:paraId="7C4A47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48B27B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024B748D" w14:textId="77777777" w:rsidR="00CA4090" w:rsidRPr="00CA4090" w:rsidRDefault="00CA4090" w:rsidP="00CA4090">
      <w:pPr>
        <w:rPr>
          <w:sz w:val="18"/>
          <w:szCs w:val="18"/>
        </w:rPr>
      </w:pPr>
    </w:p>
    <w:p w14:paraId="23C2FE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AA353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6B41538" w14:textId="77777777" w:rsidR="00CA4090" w:rsidRPr="00CA4090" w:rsidRDefault="00CA4090" w:rsidP="00CA4090">
      <w:pPr>
        <w:rPr>
          <w:sz w:val="18"/>
          <w:szCs w:val="18"/>
        </w:rPr>
      </w:pPr>
    </w:p>
    <w:p w14:paraId="359EE6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4284750" w14:textId="2C0172F2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6EE45397" w14:textId="3FFCA886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StudentDashBoard.java</w:t>
      </w:r>
    </w:p>
    <w:p w14:paraId="60E2BC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757973ED" w14:textId="77777777" w:rsidR="00CA4090" w:rsidRPr="00CA4090" w:rsidRDefault="00CA4090" w:rsidP="00CA4090">
      <w:pPr>
        <w:rPr>
          <w:sz w:val="18"/>
          <w:szCs w:val="18"/>
        </w:rPr>
      </w:pPr>
    </w:p>
    <w:p w14:paraId="4F613D8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android.content</w:t>
      </w:r>
      <w:proofErr w:type="gramEnd"/>
      <w:r w:rsidRPr="00CA4090">
        <w:rPr>
          <w:sz w:val="18"/>
          <w:szCs w:val="18"/>
        </w:rPr>
        <w:t>.Intent;</w:t>
      </w:r>
    </w:p>
    <w:p w14:paraId="6081B2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android.net.Uri</w:t>
      </w:r>
      <w:proofErr w:type="gramEnd"/>
      <w:r w:rsidRPr="00CA4090">
        <w:rPr>
          <w:sz w:val="18"/>
          <w:szCs w:val="18"/>
        </w:rPr>
        <w:t>;</w:t>
      </w:r>
    </w:p>
    <w:p w14:paraId="6AAA49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21CBA0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1BE047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.TextView;</w:t>
      </w:r>
    </w:p>
    <w:p w14:paraId="0631F7E1" w14:textId="77777777" w:rsidR="00CA4090" w:rsidRPr="00CA4090" w:rsidRDefault="00CA4090" w:rsidP="00CA4090">
      <w:pPr>
        <w:rPr>
          <w:sz w:val="18"/>
          <w:szCs w:val="18"/>
        </w:rPr>
      </w:pPr>
    </w:p>
    <w:p w14:paraId="45FF19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667894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3AD399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androidx.cardview</w:t>
      </w:r>
      <w:proofErr w:type="gramEnd"/>
      <w:r w:rsidRPr="00CA4090">
        <w:rPr>
          <w:sz w:val="18"/>
          <w:szCs w:val="18"/>
        </w:rPr>
        <w:t>.widget.CardView;</w:t>
      </w:r>
    </w:p>
    <w:p w14:paraId="62C6BF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7DB117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0DE983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525798F8" w14:textId="77777777" w:rsidR="00CA4090" w:rsidRPr="00CA4090" w:rsidRDefault="00CA4090" w:rsidP="00CA4090">
      <w:pPr>
        <w:rPr>
          <w:sz w:val="18"/>
          <w:szCs w:val="18"/>
        </w:rPr>
      </w:pPr>
    </w:p>
    <w:p w14:paraId="05944D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.firebase.auth.FirebaseAuth;</w:t>
      </w:r>
    </w:p>
    <w:p w14:paraId="255E53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.firebase.auth.FirebaseUser;</w:t>
      </w:r>
    </w:p>
    <w:p w14:paraId="2EC4C77D" w14:textId="77777777" w:rsidR="00CA4090" w:rsidRPr="00CA4090" w:rsidRDefault="00CA4090" w:rsidP="00CA4090">
      <w:pPr>
        <w:rPr>
          <w:sz w:val="18"/>
          <w:szCs w:val="18"/>
        </w:rPr>
      </w:pPr>
    </w:p>
    <w:p w14:paraId="4E25DD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StudentDashBoard extends AppCompatActivity {</w:t>
      </w:r>
    </w:p>
    <w:p w14:paraId="1DB70D52" w14:textId="77777777" w:rsidR="00CA4090" w:rsidRPr="00CA4090" w:rsidRDefault="00CA4090" w:rsidP="00CA4090">
      <w:pPr>
        <w:rPr>
          <w:sz w:val="18"/>
          <w:szCs w:val="18"/>
        </w:rPr>
      </w:pPr>
    </w:p>
    <w:p w14:paraId="1286CE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TextView </w:t>
      </w:r>
      <w:proofErr w:type="gramStart"/>
      <w:r w:rsidRPr="00CA4090">
        <w:rPr>
          <w:sz w:val="18"/>
          <w:szCs w:val="18"/>
        </w:rPr>
        <w:t>goToProfilePage,goToAboutFoodXpress</w:t>
      </w:r>
      <w:proofErr w:type="gramEnd"/>
      <w:r w:rsidRPr="00CA4090">
        <w:rPr>
          <w:sz w:val="18"/>
          <w:szCs w:val="18"/>
        </w:rPr>
        <w:t>,goToStudentMenuPage;</w:t>
      </w:r>
    </w:p>
    <w:p w14:paraId="58B9F5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CardView </w:t>
      </w:r>
      <w:proofErr w:type="gramStart"/>
      <w:r w:rsidRPr="00CA4090">
        <w:rPr>
          <w:sz w:val="18"/>
          <w:szCs w:val="18"/>
        </w:rPr>
        <w:t>adityaMess,swadMess</w:t>
      </w:r>
      <w:proofErr w:type="gramEnd"/>
      <w:r w:rsidRPr="00CA4090">
        <w:rPr>
          <w:sz w:val="18"/>
          <w:szCs w:val="18"/>
        </w:rPr>
        <w:t>,shitalMess;</w:t>
      </w:r>
    </w:p>
    <w:p w14:paraId="711D8866" w14:textId="77777777" w:rsidR="00CA4090" w:rsidRPr="00CA4090" w:rsidRDefault="00CA4090" w:rsidP="00CA4090">
      <w:pPr>
        <w:rPr>
          <w:sz w:val="18"/>
          <w:szCs w:val="18"/>
        </w:rPr>
      </w:pPr>
    </w:p>
    <w:p w14:paraId="1506AD7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3C38693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5B2A5B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02FC47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2351AB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.activity_student_dash_board);</w:t>
      </w:r>
    </w:p>
    <w:p w14:paraId="0F3732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53A7C6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66831B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4EB123A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7CB283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77B2F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//goToProfilePage = findViewById(R.</w:t>
      </w:r>
      <w:proofErr w:type="gramStart"/>
      <w:r w:rsidRPr="00CA4090">
        <w:rPr>
          <w:sz w:val="18"/>
          <w:szCs w:val="18"/>
        </w:rPr>
        <w:t>id.goToProfilePage</w:t>
      </w:r>
      <w:proofErr w:type="gramEnd"/>
      <w:r w:rsidRPr="00CA4090">
        <w:rPr>
          <w:sz w:val="18"/>
          <w:szCs w:val="18"/>
        </w:rPr>
        <w:t>);</w:t>
      </w:r>
    </w:p>
    <w:p w14:paraId="7BE881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goToAboutFoodXpress = findViewById(R.</w:t>
      </w:r>
      <w:proofErr w:type="gramStart"/>
      <w:r w:rsidRPr="00CA4090">
        <w:rPr>
          <w:sz w:val="18"/>
          <w:szCs w:val="18"/>
        </w:rPr>
        <w:t>id.goToAboutFoodXpress</w:t>
      </w:r>
      <w:proofErr w:type="gramEnd"/>
      <w:r w:rsidRPr="00CA4090">
        <w:rPr>
          <w:sz w:val="18"/>
          <w:szCs w:val="18"/>
        </w:rPr>
        <w:t>);</w:t>
      </w:r>
    </w:p>
    <w:p w14:paraId="21AC10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adityaMess = findViewById(R.</w:t>
      </w:r>
      <w:proofErr w:type="gramStart"/>
      <w:r w:rsidRPr="00CA4090">
        <w:rPr>
          <w:sz w:val="18"/>
          <w:szCs w:val="18"/>
        </w:rPr>
        <w:t>id.adityaMess</w:t>
      </w:r>
      <w:proofErr w:type="gramEnd"/>
      <w:r w:rsidRPr="00CA4090">
        <w:rPr>
          <w:sz w:val="18"/>
          <w:szCs w:val="18"/>
        </w:rPr>
        <w:t>);</w:t>
      </w:r>
    </w:p>
    <w:p w14:paraId="610AF8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goToStudentMenuPage = findViewById(R.</w:t>
      </w:r>
      <w:proofErr w:type="gramStart"/>
      <w:r w:rsidRPr="00CA4090">
        <w:rPr>
          <w:sz w:val="18"/>
          <w:szCs w:val="18"/>
        </w:rPr>
        <w:t>id.goToStudentMenuPage</w:t>
      </w:r>
      <w:proofErr w:type="gramEnd"/>
      <w:r w:rsidRPr="00CA4090">
        <w:rPr>
          <w:sz w:val="18"/>
          <w:szCs w:val="18"/>
        </w:rPr>
        <w:t>);</w:t>
      </w:r>
    </w:p>
    <w:p w14:paraId="7CFB92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swadMess = findViewById(R.</w:t>
      </w:r>
      <w:proofErr w:type="gramStart"/>
      <w:r w:rsidRPr="00CA4090">
        <w:rPr>
          <w:sz w:val="18"/>
          <w:szCs w:val="18"/>
        </w:rPr>
        <w:t>id.swadMess</w:t>
      </w:r>
      <w:proofErr w:type="gramEnd"/>
      <w:r w:rsidRPr="00CA4090">
        <w:rPr>
          <w:sz w:val="18"/>
          <w:szCs w:val="18"/>
        </w:rPr>
        <w:t>);</w:t>
      </w:r>
    </w:p>
    <w:p w14:paraId="5A2B72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shitalMess = findViewById(R.</w:t>
      </w:r>
      <w:proofErr w:type="gramStart"/>
      <w:r w:rsidRPr="00CA4090">
        <w:rPr>
          <w:sz w:val="18"/>
          <w:szCs w:val="18"/>
        </w:rPr>
        <w:t>id.shitalMess</w:t>
      </w:r>
      <w:proofErr w:type="gramEnd"/>
      <w:r w:rsidRPr="00CA4090">
        <w:rPr>
          <w:sz w:val="18"/>
          <w:szCs w:val="18"/>
        </w:rPr>
        <w:t>);</w:t>
      </w:r>
    </w:p>
    <w:p w14:paraId="4FD92071" w14:textId="77777777" w:rsidR="00CA4090" w:rsidRPr="00CA4090" w:rsidRDefault="00CA4090" w:rsidP="00CA4090">
      <w:pPr>
        <w:rPr>
          <w:sz w:val="18"/>
          <w:szCs w:val="18"/>
        </w:rPr>
      </w:pPr>
    </w:p>
    <w:p w14:paraId="57BE71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shitalMess.setOnClickListener(new View.OnClickListener() {</w:t>
      </w:r>
    </w:p>
    <w:p w14:paraId="400F95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0F5F9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6772CE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Intent(StudentDashBoard.this,PlaceOrderPage3.class));</w:t>
      </w:r>
    </w:p>
    <w:p w14:paraId="3A7ABD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1C608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54157F6" w14:textId="77777777" w:rsidR="00CA4090" w:rsidRPr="00CA4090" w:rsidRDefault="00CA4090" w:rsidP="00CA4090">
      <w:pPr>
        <w:rPr>
          <w:sz w:val="18"/>
          <w:szCs w:val="18"/>
        </w:rPr>
      </w:pPr>
    </w:p>
    <w:p w14:paraId="66D878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swadMess.setOnClickListener(new View.OnClickListener() {</w:t>
      </w:r>
    </w:p>
    <w:p w14:paraId="19908B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9330D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169D6F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Intent(StudentDashBoard.this,PlaceOrderPage2.class));</w:t>
      </w:r>
    </w:p>
    <w:p w14:paraId="30DC1D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75F1D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7043119" w14:textId="77777777" w:rsidR="00CA4090" w:rsidRPr="00CA4090" w:rsidRDefault="00CA4090" w:rsidP="00CA4090">
      <w:pPr>
        <w:rPr>
          <w:sz w:val="18"/>
          <w:szCs w:val="18"/>
        </w:rPr>
      </w:pPr>
    </w:p>
    <w:p w14:paraId="26DC85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goToStudentMenuPage.setOnClickListener(new View.OnClickListener() {</w:t>
      </w:r>
    </w:p>
    <w:p w14:paraId="7501A9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BD330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50046F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Intent(StudentDashBoard.this,StudentMenuPage.class));</w:t>
      </w:r>
    </w:p>
    <w:p w14:paraId="552D0C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C4CDA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B6F4DFC" w14:textId="77777777" w:rsidR="00CA4090" w:rsidRPr="00CA4090" w:rsidRDefault="00CA4090" w:rsidP="00CA4090">
      <w:pPr>
        <w:rPr>
          <w:sz w:val="18"/>
          <w:szCs w:val="18"/>
        </w:rPr>
      </w:pPr>
    </w:p>
    <w:p w14:paraId="280F9C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goToAboutFoodXpress.setOnClickListener(new View.OnClickListener() {</w:t>
      </w:r>
    </w:p>
    <w:p w14:paraId="79F4DB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4186828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60499E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Intent(StudentDashBoard.this,AboutFoodXpress.class));</w:t>
      </w:r>
    </w:p>
    <w:p w14:paraId="034136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7E728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A03F7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goToProfilePage.setOnClickListener(new View.OnClickListener() {</w:t>
      </w:r>
    </w:p>
    <w:p w14:paraId="053A4B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@Override</w:t>
      </w:r>
    </w:p>
    <w:p w14:paraId="286D81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//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0C0535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//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Intent(StudentDashBoard.this,StudentProfilePage.class));</w:t>
      </w:r>
    </w:p>
    <w:p w14:paraId="3EF529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}</w:t>
      </w:r>
    </w:p>
    <w:p w14:paraId="5E500B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});</w:t>
      </w:r>
    </w:p>
    <w:p w14:paraId="3FD75D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adityaMess.setOnClickListener(new View.OnClickListener() {</w:t>
      </w:r>
    </w:p>
    <w:p w14:paraId="442F17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5DA607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458376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Intent(StudentDashBoard.this,PlaceOrderPage.class));</w:t>
      </w:r>
    </w:p>
    <w:p w14:paraId="5F674B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8C081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C2831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CF83948" w14:textId="77777777" w:rsidR="00CA4090" w:rsidRPr="00CA4090" w:rsidRDefault="00CA4090" w:rsidP="00CA4090">
      <w:pPr>
        <w:rPr>
          <w:sz w:val="18"/>
          <w:szCs w:val="18"/>
        </w:rPr>
      </w:pPr>
    </w:p>
    <w:p w14:paraId="79BA3E9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accessUserInformation(</w:t>
      </w:r>
      <w:proofErr w:type="gramEnd"/>
      <w:r w:rsidRPr="00CA4090">
        <w:rPr>
          <w:sz w:val="18"/>
          <w:szCs w:val="18"/>
        </w:rPr>
        <w:t>){</w:t>
      </w:r>
    </w:p>
    <w:p w14:paraId="79012D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FirebaseUser user = FirebaseAuth.getInstance(</w:t>
      </w:r>
      <w:proofErr w:type="gramStart"/>
      <w:r w:rsidRPr="00CA4090">
        <w:rPr>
          <w:sz w:val="18"/>
          <w:szCs w:val="18"/>
        </w:rPr>
        <w:t>).getCurrentUser</w:t>
      </w:r>
      <w:proofErr w:type="gramEnd"/>
      <w:r w:rsidRPr="00CA4090">
        <w:rPr>
          <w:sz w:val="18"/>
          <w:szCs w:val="18"/>
        </w:rPr>
        <w:t>();</w:t>
      </w:r>
    </w:p>
    <w:p w14:paraId="3D4816B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if (</w:t>
      </w:r>
      <w:proofErr w:type="gramStart"/>
      <w:r w:rsidRPr="00CA4090">
        <w:rPr>
          <w:sz w:val="18"/>
          <w:szCs w:val="18"/>
        </w:rPr>
        <w:t>user !</w:t>
      </w:r>
      <w:proofErr w:type="gramEnd"/>
      <w:r w:rsidRPr="00CA4090">
        <w:rPr>
          <w:sz w:val="18"/>
          <w:szCs w:val="18"/>
        </w:rPr>
        <w:t>= null) {</w:t>
      </w:r>
    </w:p>
    <w:p w14:paraId="119CA90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 Name, email address, and profile photo Url</w:t>
      </w:r>
    </w:p>
    <w:p w14:paraId="420D21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String name = </w:t>
      </w:r>
      <w:proofErr w:type="gramStart"/>
      <w:r w:rsidRPr="00CA4090">
        <w:rPr>
          <w:sz w:val="18"/>
          <w:szCs w:val="18"/>
        </w:rPr>
        <w:t>user.getDisplayName</w:t>
      </w:r>
      <w:proofErr w:type="gramEnd"/>
      <w:r w:rsidRPr="00CA4090">
        <w:rPr>
          <w:sz w:val="18"/>
          <w:szCs w:val="18"/>
        </w:rPr>
        <w:t>();</w:t>
      </w:r>
    </w:p>
    <w:p w14:paraId="0CD0A85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String email = </w:t>
      </w:r>
      <w:proofErr w:type="gramStart"/>
      <w:r w:rsidRPr="00CA4090">
        <w:rPr>
          <w:sz w:val="18"/>
          <w:szCs w:val="18"/>
        </w:rPr>
        <w:t>user.getEmail</w:t>
      </w:r>
      <w:proofErr w:type="gramEnd"/>
      <w:r w:rsidRPr="00CA4090">
        <w:rPr>
          <w:sz w:val="18"/>
          <w:szCs w:val="18"/>
        </w:rPr>
        <w:t>();</w:t>
      </w:r>
    </w:p>
    <w:p w14:paraId="3BD5B1B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Uri photoUrl = </w:t>
      </w:r>
      <w:proofErr w:type="gramStart"/>
      <w:r w:rsidRPr="00CA4090">
        <w:rPr>
          <w:sz w:val="18"/>
          <w:szCs w:val="18"/>
        </w:rPr>
        <w:t>user.getPhotoUrl</w:t>
      </w:r>
      <w:proofErr w:type="gramEnd"/>
      <w:r w:rsidRPr="00CA4090">
        <w:rPr>
          <w:sz w:val="18"/>
          <w:szCs w:val="18"/>
        </w:rPr>
        <w:t>();</w:t>
      </w:r>
    </w:p>
    <w:p w14:paraId="100FC394" w14:textId="77777777" w:rsidR="00CA4090" w:rsidRPr="00CA4090" w:rsidRDefault="00CA4090" w:rsidP="00CA4090">
      <w:pPr>
        <w:rPr>
          <w:sz w:val="18"/>
          <w:szCs w:val="18"/>
        </w:rPr>
      </w:pPr>
    </w:p>
    <w:p w14:paraId="47CEAF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 Check if user's email is verified</w:t>
      </w:r>
    </w:p>
    <w:p w14:paraId="5F2323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boolean emailVerified = </w:t>
      </w:r>
      <w:proofErr w:type="gramStart"/>
      <w:r w:rsidRPr="00CA4090">
        <w:rPr>
          <w:sz w:val="18"/>
          <w:szCs w:val="18"/>
        </w:rPr>
        <w:t>user.isEmailVerified</w:t>
      </w:r>
      <w:proofErr w:type="gramEnd"/>
      <w:r w:rsidRPr="00CA4090">
        <w:rPr>
          <w:sz w:val="18"/>
          <w:szCs w:val="18"/>
        </w:rPr>
        <w:t>();</w:t>
      </w:r>
    </w:p>
    <w:p w14:paraId="6222EEC8" w14:textId="77777777" w:rsidR="00CA4090" w:rsidRPr="00CA4090" w:rsidRDefault="00CA4090" w:rsidP="00CA4090">
      <w:pPr>
        <w:rPr>
          <w:sz w:val="18"/>
          <w:szCs w:val="18"/>
        </w:rPr>
      </w:pPr>
    </w:p>
    <w:p w14:paraId="712F5C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 The user's ID, unique to the Firebase project. Do NOT use this value to</w:t>
      </w:r>
    </w:p>
    <w:p w14:paraId="40F3DF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 authenticate with your backend server, if you have one. Use</w:t>
      </w:r>
    </w:p>
    <w:p w14:paraId="66D86E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 FirebaseUser.getIdToken() instead.</w:t>
      </w:r>
    </w:p>
    <w:p w14:paraId="182253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String uid = </w:t>
      </w:r>
      <w:proofErr w:type="gramStart"/>
      <w:r w:rsidRPr="00CA4090">
        <w:rPr>
          <w:sz w:val="18"/>
          <w:szCs w:val="18"/>
        </w:rPr>
        <w:t>user.getUid</w:t>
      </w:r>
      <w:proofErr w:type="gramEnd"/>
      <w:r w:rsidRPr="00CA4090">
        <w:rPr>
          <w:sz w:val="18"/>
          <w:szCs w:val="18"/>
        </w:rPr>
        <w:t>();</w:t>
      </w:r>
    </w:p>
    <w:p w14:paraId="77E484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14BEF6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CFB2429" w14:textId="77777777" w:rsidR="00CA4090" w:rsidRPr="00CA4090" w:rsidRDefault="00CA4090" w:rsidP="00CA4090">
      <w:pPr>
        <w:rPr>
          <w:sz w:val="18"/>
          <w:szCs w:val="18"/>
        </w:rPr>
      </w:pPr>
    </w:p>
    <w:p w14:paraId="7873EB3C" w14:textId="49A72A56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9C519C8" w14:textId="31BF3746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StudentLoginPage.java</w:t>
      </w:r>
    </w:p>
    <w:p w14:paraId="246DE0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26471FB8" w14:textId="77777777" w:rsidR="00CA4090" w:rsidRPr="00CA4090" w:rsidRDefault="00CA4090" w:rsidP="00CA4090">
      <w:pPr>
        <w:rPr>
          <w:sz w:val="18"/>
          <w:szCs w:val="18"/>
        </w:rPr>
      </w:pPr>
    </w:p>
    <w:p w14:paraId="1198AE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android.content</w:t>
      </w:r>
      <w:proofErr w:type="gramEnd"/>
      <w:r w:rsidRPr="00CA4090">
        <w:rPr>
          <w:sz w:val="18"/>
          <w:szCs w:val="18"/>
        </w:rPr>
        <w:t>.Intent;</w:t>
      </w:r>
    </w:p>
    <w:p w14:paraId="295F20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417B6A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text.TextUtils</w:t>
      </w:r>
      <w:proofErr w:type="gramEnd"/>
      <w:r w:rsidRPr="00CA4090">
        <w:rPr>
          <w:sz w:val="18"/>
          <w:szCs w:val="18"/>
        </w:rPr>
        <w:t>;</w:t>
      </w:r>
    </w:p>
    <w:p w14:paraId="36B01D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android.util</w:t>
      </w:r>
      <w:proofErr w:type="gramEnd"/>
      <w:r w:rsidRPr="00CA4090">
        <w:rPr>
          <w:sz w:val="18"/>
          <w:szCs w:val="18"/>
        </w:rPr>
        <w:t>.Patterns;</w:t>
      </w:r>
    </w:p>
    <w:p w14:paraId="1D7A523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78AFE3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0EC65D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6AF415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.TextView;</w:t>
      </w:r>
    </w:p>
    <w:p w14:paraId="30E4D5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55DB7582" w14:textId="77777777" w:rsidR="00CA4090" w:rsidRPr="00CA4090" w:rsidRDefault="00CA4090" w:rsidP="00CA4090">
      <w:pPr>
        <w:rPr>
          <w:sz w:val="18"/>
          <w:szCs w:val="18"/>
        </w:rPr>
      </w:pPr>
    </w:p>
    <w:p w14:paraId="5F37D2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7B9AC1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7B0490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791A98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</w:t>
      </w:r>
      <w:proofErr w:type="gramEnd"/>
      <w:r w:rsidRPr="00CA4090">
        <w:rPr>
          <w:sz w:val="18"/>
          <w:szCs w:val="18"/>
        </w:rPr>
        <w:t>.widget.AppCompatButton;</w:t>
      </w:r>
    </w:p>
    <w:p w14:paraId="0C650E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1BD8BB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64AD42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65E5505A" w14:textId="77777777" w:rsidR="00CA4090" w:rsidRPr="00CA4090" w:rsidRDefault="00CA4090" w:rsidP="00CA4090">
      <w:pPr>
        <w:rPr>
          <w:sz w:val="18"/>
          <w:szCs w:val="18"/>
        </w:rPr>
      </w:pPr>
    </w:p>
    <w:p w14:paraId="29487FC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5D5B1B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0B4898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.firebase.auth.AuthResult;</w:t>
      </w:r>
    </w:p>
    <w:p w14:paraId="7B12D8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.firebase.auth.FirebaseAuth;</w:t>
      </w:r>
    </w:p>
    <w:p w14:paraId="1D0CA6E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.firebase.auth.FirebaseUser;</w:t>
      </w:r>
    </w:p>
    <w:p w14:paraId="096B9150" w14:textId="77777777" w:rsidR="00CA4090" w:rsidRPr="00CA4090" w:rsidRDefault="00CA4090" w:rsidP="00CA4090">
      <w:pPr>
        <w:rPr>
          <w:sz w:val="18"/>
          <w:szCs w:val="18"/>
        </w:rPr>
      </w:pPr>
    </w:p>
    <w:p w14:paraId="7EB24FA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StudentLoginPage extends AppCompatActivity {</w:t>
      </w:r>
    </w:p>
    <w:p w14:paraId="19A780BC" w14:textId="77777777" w:rsidR="00CA4090" w:rsidRPr="00CA4090" w:rsidRDefault="00CA4090" w:rsidP="00CA4090">
      <w:pPr>
        <w:rPr>
          <w:sz w:val="18"/>
          <w:szCs w:val="18"/>
        </w:rPr>
      </w:pPr>
    </w:p>
    <w:p w14:paraId="4A025A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TextView </w:t>
      </w:r>
      <w:proofErr w:type="gramStart"/>
      <w:r w:rsidRPr="00CA4090">
        <w:rPr>
          <w:sz w:val="18"/>
          <w:szCs w:val="18"/>
        </w:rPr>
        <w:t>goToRegistrationPage,goToMessOwnerLoginPage</w:t>
      </w:r>
      <w:proofErr w:type="gramEnd"/>
      <w:r w:rsidRPr="00CA4090">
        <w:rPr>
          <w:sz w:val="18"/>
          <w:szCs w:val="18"/>
        </w:rPr>
        <w:t>,goToForgotPassword;</w:t>
      </w:r>
    </w:p>
    <w:p w14:paraId="5757C9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</w:t>
      </w:r>
      <w:proofErr w:type="gramStart"/>
      <w:r w:rsidRPr="00CA4090">
        <w:rPr>
          <w:sz w:val="18"/>
          <w:szCs w:val="18"/>
        </w:rPr>
        <w:t>email,password</w:t>
      </w:r>
      <w:proofErr w:type="gramEnd"/>
      <w:r w:rsidRPr="00CA4090">
        <w:rPr>
          <w:sz w:val="18"/>
          <w:szCs w:val="18"/>
        </w:rPr>
        <w:t>;</w:t>
      </w:r>
    </w:p>
    <w:p w14:paraId="5DDFF8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btnLoginUser;</w:t>
      </w:r>
    </w:p>
    <w:p w14:paraId="745FDC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FirebaseAuth mAuth;</w:t>
      </w:r>
    </w:p>
    <w:p w14:paraId="1C924585" w14:textId="77777777" w:rsidR="00CA4090" w:rsidRPr="00CA4090" w:rsidRDefault="00CA4090" w:rsidP="00CA4090">
      <w:pPr>
        <w:rPr>
          <w:sz w:val="18"/>
          <w:szCs w:val="18"/>
        </w:rPr>
      </w:pPr>
    </w:p>
    <w:p w14:paraId="3281BBE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361397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28AD43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1A138A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7AAD96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.activity_student_login_page);</w:t>
      </w:r>
    </w:p>
    <w:p w14:paraId="707171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4B1D00E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32B8E5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7A52E14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589A05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7D90C21" w14:textId="77777777" w:rsidR="00CA4090" w:rsidRPr="00CA4090" w:rsidRDefault="00CA4090" w:rsidP="00CA4090">
      <w:pPr>
        <w:rPr>
          <w:sz w:val="18"/>
          <w:szCs w:val="18"/>
        </w:rPr>
      </w:pPr>
    </w:p>
    <w:p w14:paraId="4CB303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goToRegistrationPage = findViewById(R.</w:t>
      </w:r>
      <w:proofErr w:type="gramStart"/>
      <w:r w:rsidRPr="00CA4090">
        <w:rPr>
          <w:sz w:val="18"/>
          <w:szCs w:val="18"/>
        </w:rPr>
        <w:t>id.goToRegistrationPage</w:t>
      </w:r>
      <w:proofErr w:type="gramEnd"/>
      <w:r w:rsidRPr="00CA4090">
        <w:rPr>
          <w:sz w:val="18"/>
          <w:szCs w:val="18"/>
        </w:rPr>
        <w:t>);</w:t>
      </w:r>
    </w:p>
    <w:p w14:paraId="0A9F60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goToMessOwnerLoginPage = findViewById(R.</w:t>
      </w:r>
      <w:proofErr w:type="gramStart"/>
      <w:r w:rsidRPr="00CA4090">
        <w:rPr>
          <w:sz w:val="18"/>
          <w:szCs w:val="18"/>
        </w:rPr>
        <w:t>id.goToMessOwnerLogin</w:t>
      </w:r>
      <w:proofErr w:type="gramEnd"/>
      <w:r w:rsidRPr="00CA4090">
        <w:rPr>
          <w:sz w:val="18"/>
          <w:szCs w:val="18"/>
        </w:rPr>
        <w:t>);</w:t>
      </w:r>
    </w:p>
    <w:p w14:paraId="1F388D2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goToForgotPassword = findViewById(R.</w:t>
      </w:r>
      <w:proofErr w:type="gramStart"/>
      <w:r w:rsidRPr="00CA4090">
        <w:rPr>
          <w:sz w:val="18"/>
          <w:szCs w:val="18"/>
        </w:rPr>
        <w:t>id.goToForgotPassword</w:t>
      </w:r>
      <w:proofErr w:type="gramEnd"/>
      <w:r w:rsidRPr="00CA4090">
        <w:rPr>
          <w:sz w:val="18"/>
          <w:szCs w:val="18"/>
        </w:rPr>
        <w:t>);</w:t>
      </w:r>
    </w:p>
    <w:p w14:paraId="578B50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btnLoginUser = findViewById(R.</w:t>
      </w:r>
      <w:proofErr w:type="gramStart"/>
      <w:r w:rsidRPr="00CA4090">
        <w:rPr>
          <w:sz w:val="18"/>
          <w:szCs w:val="18"/>
        </w:rPr>
        <w:t>id.btnLoginUser</w:t>
      </w:r>
      <w:proofErr w:type="gramEnd"/>
      <w:r w:rsidRPr="00CA4090">
        <w:rPr>
          <w:sz w:val="18"/>
          <w:szCs w:val="18"/>
        </w:rPr>
        <w:t>);</w:t>
      </w:r>
    </w:p>
    <w:p w14:paraId="16A7C7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email = findViewById(R.</w:t>
      </w:r>
      <w:proofErr w:type="gramStart"/>
      <w:r w:rsidRPr="00CA4090">
        <w:rPr>
          <w:sz w:val="18"/>
          <w:szCs w:val="18"/>
        </w:rPr>
        <w:t>id.etUsername</w:t>
      </w:r>
      <w:proofErr w:type="gramEnd"/>
      <w:r w:rsidRPr="00CA4090">
        <w:rPr>
          <w:sz w:val="18"/>
          <w:szCs w:val="18"/>
        </w:rPr>
        <w:t>);</w:t>
      </w:r>
    </w:p>
    <w:p w14:paraId="3D9F48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password = findViewById(R.</w:t>
      </w:r>
      <w:proofErr w:type="gramStart"/>
      <w:r w:rsidRPr="00CA4090">
        <w:rPr>
          <w:sz w:val="18"/>
          <w:szCs w:val="18"/>
        </w:rPr>
        <w:t>id.etPassword</w:t>
      </w:r>
      <w:proofErr w:type="gramEnd"/>
      <w:r w:rsidRPr="00CA4090">
        <w:rPr>
          <w:sz w:val="18"/>
          <w:szCs w:val="18"/>
        </w:rPr>
        <w:t>);</w:t>
      </w:r>
    </w:p>
    <w:p w14:paraId="22ABA1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 = FirebaseAuth.getInstance();</w:t>
      </w:r>
    </w:p>
    <w:p w14:paraId="2D599BF0" w14:textId="77777777" w:rsidR="00CA4090" w:rsidRPr="00CA4090" w:rsidRDefault="00CA4090" w:rsidP="00CA4090">
      <w:pPr>
        <w:rPr>
          <w:sz w:val="18"/>
          <w:szCs w:val="18"/>
        </w:rPr>
      </w:pPr>
    </w:p>
    <w:p w14:paraId="61C020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goToForgotPassword.setOnClickListener(new View.OnClickListener() {</w:t>
      </w:r>
    </w:p>
    <w:p w14:paraId="22A7DD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CEBEED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2235E4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Intent(StudentLoginPage.this,ForgotPassword.class));</w:t>
      </w:r>
    </w:p>
    <w:p w14:paraId="08957A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9800E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0A699B3" w14:textId="77777777" w:rsidR="00CA4090" w:rsidRPr="00CA4090" w:rsidRDefault="00CA4090" w:rsidP="00CA4090">
      <w:pPr>
        <w:rPr>
          <w:sz w:val="18"/>
          <w:szCs w:val="18"/>
        </w:rPr>
      </w:pPr>
    </w:p>
    <w:p w14:paraId="426357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btnLoginUser.setOnClickListener(new View.OnClickListener() {</w:t>
      </w:r>
    </w:p>
    <w:p w14:paraId="78244DE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3CCFE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0A4639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(TextUtils.isEmpty(</w:t>
      </w:r>
      <w:proofErr w:type="gramStart"/>
      <w:r w:rsidRPr="00CA4090">
        <w:rPr>
          <w:sz w:val="18"/>
          <w:szCs w:val="18"/>
        </w:rPr>
        <w:t>email.getText</w:t>
      </w:r>
      <w:proofErr w:type="gramEnd"/>
      <w:r w:rsidRPr="00CA4090">
        <w:rPr>
          <w:sz w:val="18"/>
          <w:szCs w:val="18"/>
        </w:rPr>
        <w:t>().toString())) {</w:t>
      </w:r>
    </w:p>
    <w:p w14:paraId="431DB0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email.setError</w:t>
      </w:r>
      <w:proofErr w:type="gramEnd"/>
      <w:r w:rsidRPr="00CA4090">
        <w:rPr>
          <w:sz w:val="18"/>
          <w:szCs w:val="18"/>
        </w:rPr>
        <w:t>("Please Enter Email");</w:t>
      </w:r>
    </w:p>
    <w:p w14:paraId="64FB99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email.requestFocus</w:t>
      </w:r>
      <w:proofErr w:type="gramEnd"/>
      <w:r w:rsidRPr="00CA4090">
        <w:rPr>
          <w:sz w:val="18"/>
          <w:szCs w:val="18"/>
        </w:rPr>
        <w:t>();</w:t>
      </w:r>
    </w:p>
    <w:p w14:paraId="2346C6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 else if (TextUtils.isEmpty(</w:t>
      </w:r>
      <w:proofErr w:type="gramStart"/>
      <w:r w:rsidRPr="00CA4090">
        <w:rPr>
          <w:sz w:val="18"/>
          <w:szCs w:val="18"/>
        </w:rPr>
        <w:t>password.getText</w:t>
      </w:r>
      <w:proofErr w:type="gramEnd"/>
      <w:r w:rsidRPr="00CA4090">
        <w:rPr>
          <w:sz w:val="18"/>
          <w:szCs w:val="18"/>
        </w:rPr>
        <w:t>().toString())) {</w:t>
      </w:r>
    </w:p>
    <w:p w14:paraId="6D3EBA7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password.setError</w:t>
      </w:r>
      <w:proofErr w:type="gramEnd"/>
      <w:r w:rsidRPr="00CA4090">
        <w:rPr>
          <w:sz w:val="18"/>
          <w:szCs w:val="18"/>
        </w:rPr>
        <w:t>("Please Enter Password");</w:t>
      </w:r>
    </w:p>
    <w:p w14:paraId="1A847F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password.requestFocus</w:t>
      </w:r>
      <w:proofErr w:type="gramEnd"/>
      <w:r w:rsidRPr="00CA4090">
        <w:rPr>
          <w:sz w:val="18"/>
          <w:szCs w:val="18"/>
        </w:rPr>
        <w:t>();</w:t>
      </w:r>
    </w:p>
    <w:p w14:paraId="6815D5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 else if </w:t>
      </w:r>
      <w:proofErr w:type="gramStart"/>
      <w:r w:rsidRPr="00CA4090">
        <w:rPr>
          <w:sz w:val="18"/>
          <w:szCs w:val="18"/>
        </w:rPr>
        <w:t>(!Patterns.EMAIL</w:t>
      </w:r>
      <w:proofErr w:type="gramEnd"/>
      <w:r w:rsidRPr="00CA4090">
        <w:rPr>
          <w:sz w:val="18"/>
          <w:szCs w:val="18"/>
        </w:rPr>
        <w:t>_ADDRESS.matcher(email.getText().toString()).matches()) {</w:t>
      </w:r>
    </w:p>
    <w:p w14:paraId="28BB68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email.setError</w:t>
      </w:r>
      <w:proofErr w:type="gramEnd"/>
      <w:r w:rsidRPr="00CA4090">
        <w:rPr>
          <w:sz w:val="18"/>
          <w:szCs w:val="18"/>
        </w:rPr>
        <w:t>("Please Enter Valid Email");</w:t>
      </w:r>
    </w:p>
    <w:p w14:paraId="38B3BD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email.requestFocus</w:t>
      </w:r>
      <w:proofErr w:type="gramEnd"/>
      <w:r w:rsidRPr="00CA4090">
        <w:rPr>
          <w:sz w:val="18"/>
          <w:szCs w:val="18"/>
        </w:rPr>
        <w:t>();</w:t>
      </w:r>
    </w:p>
    <w:p w14:paraId="626F68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 else if (</w:t>
      </w:r>
      <w:proofErr w:type="gramStart"/>
      <w:r w:rsidRPr="00CA4090">
        <w:rPr>
          <w:sz w:val="18"/>
          <w:szCs w:val="18"/>
        </w:rPr>
        <w:t>password.getText</w:t>
      </w:r>
      <w:proofErr w:type="gramEnd"/>
      <w:r w:rsidRPr="00CA4090">
        <w:rPr>
          <w:sz w:val="18"/>
          <w:szCs w:val="18"/>
        </w:rPr>
        <w:t>().toString().length() &lt; 6) {</w:t>
      </w:r>
    </w:p>
    <w:p w14:paraId="670648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password.setError</w:t>
      </w:r>
      <w:proofErr w:type="gramEnd"/>
      <w:r w:rsidRPr="00CA4090">
        <w:rPr>
          <w:sz w:val="18"/>
          <w:szCs w:val="18"/>
        </w:rPr>
        <w:t>("Please Enter Correct Password");</w:t>
      </w:r>
    </w:p>
    <w:p w14:paraId="771E49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password.requestFocus</w:t>
      </w:r>
      <w:proofErr w:type="gramEnd"/>
      <w:r w:rsidRPr="00CA4090">
        <w:rPr>
          <w:sz w:val="18"/>
          <w:szCs w:val="18"/>
        </w:rPr>
        <w:t>();</w:t>
      </w:r>
    </w:p>
    <w:p w14:paraId="5FE9E5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 else {</w:t>
      </w:r>
    </w:p>
    <w:p w14:paraId="2B0E2CA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Intent(StudentLoginPage.this, StudentDashBoard.class));</w:t>
      </w:r>
    </w:p>
    <w:p w14:paraId="59D434F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//loginUser(</w:t>
      </w:r>
      <w:proofErr w:type="gramStart"/>
      <w:r w:rsidRPr="00CA4090">
        <w:rPr>
          <w:sz w:val="18"/>
          <w:szCs w:val="18"/>
        </w:rPr>
        <w:t>email.getText</w:t>
      </w:r>
      <w:proofErr w:type="gramEnd"/>
      <w:r w:rsidRPr="00CA4090">
        <w:rPr>
          <w:sz w:val="18"/>
          <w:szCs w:val="18"/>
        </w:rPr>
        <w:t>().toString(),password.getText().toString());</w:t>
      </w:r>
    </w:p>
    <w:p w14:paraId="3D0200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//loginUser1(</w:t>
      </w:r>
      <w:proofErr w:type="gramStart"/>
      <w:r w:rsidRPr="00CA4090">
        <w:rPr>
          <w:sz w:val="18"/>
          <w:szCs w:val="18"/>
        </w:rPr>
        <w:t>email.getText</w:t>
      </w:r>
      <w:proofErr w:type="gramEnd"/>
      <w:r w:rsidRPr="00CA4090">
        <w:rPr>
          <w:sz w:val="18"/>
          <w:szCs w:val="18"/>
        </w:rPr>
        <w:t>().toString(),password.getText().toString());</w:t>
      </w:r>
    </w:p>
    <w:p w14:paraId="10CD29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9CA19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94531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E8D39DC" w14:textId="77777777" w:rsidR="00CA4090" w:rsidRPr="00CA4090" w:rsidRDefault="00CA4090" w:rsidP="00CA4090">
      <w:pPr>
        <w:rPr>
          <w:sz w:val="18"/>
          <w:szCs w:val="18"/>
        </w:rPr>
      </w:pPr>
    </w:p>
    <w:p w14:paraId="0AF1A75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goToMessOwnerLoginPage.setOnClickListener(new View.OnClickListener() {</w:t>
      </w:r>
    </w:p>
    <w:p w14:paraId="73AE20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A1E01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6C1F518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Intent(StudentLoginPage.this,MessOwnerLoginPage.class));</w:t>
      </w:r>
    </w:p>
    <w:p w14:paraId="08881E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90BFE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0C279476" w14:textId="77777777" w:rsidR="00CA4090" w:rsidRPr="00CA4090" w:rsidRDefault="00CA4090" w:rsidP="00CA4090">
      <w:pPr>
        <w:rPr>
          <w:sz w:val="18"/>
          <w:szCs w:val="18"/>
        </w:rPr>
      </w:pPr>
    </w:p>
    <w:p w14:paraId="657727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goToRegistrationPage.setOnClickListener(new View.OnClickListener() {</w:t>
      </w:r>
    </w:p>
    <w:p w14:paraId="27238E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1A18C2E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42F8DD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Intent intent = new </w:t>
      </w:r>
      <w:proofErr w:type="gramStart"/>
      <w:r w:rsidRPr="00CA4090">
        <w:rPr>
          <w:sz w:val="18"/>
          <w:szCs w:val="18"/>
        </w:rPr>
        <w:t>Intent(</w:t>
      </w:r>
      <w:proofErr w:type="gramEnd"/>
      <w:r w:rsidRPr="00CA4090">
        <w:rPr>
          <w:sz w:val="18"/>
          <w:szCs w:val="18"/>
        </w:rPr>
        <w:t>StudentLoginPage.this,StudentRegistrationPage.class);</w:t>
      </w:r>
    </w:p>
    <w:p w14:paraId="60506E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startActivity(intent);</w:t>
      </w:r>
    </w:p>
    <w:p w14:paraId="08A1B1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3E24C8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4283BDC" w14:textId="77777777" w:rsidR="00CA4090" w:rsidRPr="00CA4090" w:rsidRDefault="00CA4090" w:rsidP="00CA4090">
      <w:pPr>
        <w:rPr>
          <w:sz w:val="18"/>
          <w:szCs w:val="18"/>
        </w:rPr>
      </w:pPr>
    </w:p>
    <w:p w14:paraId="368D1B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E6E4A66" w14:textId="77777777" w:rsidR="00CA4090" w:rsidRPr="00CA4090" w:rsidRDefault="00CA4090" w:rsidP="00CA4090">
      <w:pPr>
        <w:rPr>
          <w:sz w:val="18"/>
          <w:szCs w:val="18"/>
        </w:rPr>
      </w:pPr>
    </w:p>
    <w:p w14:paraId="482906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loginUser1(String email, String password) {</w:t>
      </w:r>
    </w:p>
    <w:p w14:paraId="68FE13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mAuth.signInWithEmailAndPassword(email, password)</w:t>
      </w:r>
    </w:p>
    <w:p w14:paraId="76350A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.addOnCompleteListener</w:t>
      </w:r>
      <w:proofErr w:type="gramEnd"/>
      <w:r w:rsidRPr="00CA4090">
        <w:rPr>
          <w:sz w:val="18"/>
          <w:szCs w:val="18"/>
        </w:rPr>
        <w:t>(this, new OnCompleteListener&lt;AuthResult&gt;() {</w:t>
      </w:r>
    </w:p>
    <w:p w14:paraId="6BE501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@Override</w:t>
      </w:r>
    </w:p>
    <w:p w14:paraId="4B80FE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Task&lt;AuthResult&gt; task) {</w:t>
      </w:r>
    </w:p>
    <w:p w14:paraId="2EC2FA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 {</w:t>
      </w:r>
    </w:p>
    <w:p w14:paraId="090F76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FirebaseUser user = mAuth.getCurrentUser();</w:t>
      </w:r>
    </w:p>
    <w:p w14:paraId="314D92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//Toast.makeText(StudentLoginPage.this, "Logged In successful",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080A82F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updateUI(user);</w:t>
      </w:r>
    </w:p>
    <w:p w14:paraId="164FE5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} else {</w:t>
      </w:r>
    </w:p>
    <w:p w14:paraId="1217AA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Toast.makeText(StudentLoginPage.this, "Authentication failed.",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3101DC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updateUI(null);</w:t>
      </w:r>
    </w:p>
    <w:p w14:paraId="2F746D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}</w:t>
      </w:r>
    </w:p>
    <w:p w14:paraId="20A6C7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}</w:t>
      </w:r>
    </w:p>
    <w:p w14:paraId="393D26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});</w:t>
      </w:r>
    </w:p>
    <w:p w14:paraId="79F89D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1B8AF61" w14:textId="77777777" w:rsidR="00CA4090" w:rsidRPr="00CA4090" w:rsidRDefault="00CA4090" w:rsidP="00CA4090">
      <w:pPr>
        <w:rPr>
          <w:sz w:val="18"/>
          <w:szCs w:val="18"/>
        </w:rPr>
      </w:pPr>
    </w:p>
    <w:p w14:paraId="352CEC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updateUI(</w:t>
      </w:r>
      <w:proofErr w:type="gramEnd"/>
      <w:r w:rsidRPr="00CA4090">
        <w:rPr>
          <w:sz w:val="18"/>
          <w:szCs w:val="18"/>
        </w:rPr>
        <w:t>FirebaseUser account){</w:t>
      </w:r>
    </w:p>
    <w:p w14:paraId="17793F7E" w14:textId="77777777" w:rsidR="00CA4090" w:rsidRPr="00CA4090" w:rsidRDefault="00CA4090" w:rsidP="00CA4090">
      <w:pPr>
        <w:rPr>
          <w:sz w:val="18"/>
          <w:szCs w:val="18"/>
        </w:rPr>
      </w:pPr>
    </w:p>
    <w:p w14:paraId="218594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if(</w:t>
      </w:r>
      <w:proofErr w:type="gramEnd"/>
      <w:r w:rsidRPr="00CA4090">
        <w:rPr>
          <w:sz w:val="18"/>
          <w:szCs w:val="18"/>
        </w:rPr>
        <w:t>account != null){</w:t>
      </w:r>
    </w:p>
    <w:p w14:paraId="1CA1900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Toast.makeText(this,"You Signed In successfully</w:t>
      </w:r>
      <w:proofErr w:type="gramStart"/>
      <w:r w:rsidRPr="00CA4090">
        <w:rPr>
          <w:sz w:val="18"/>
          <w:szCs w:val="18"/>
        </w:rPr>
        <w:t>",Toast.LENGTH</w:t>
      </w:r>
      <w:proofErr w:type="gramEnd"/>
      <w:r w:rsidRPr="00CA4090">
        <w:rPr>
          <w:sz w:val="18"/>
          <w:szCs w:val="18"/>
        </w:rPr>
        <w:t>_LONG).show();</w:t>
      </w:r>
    </w:p>
    <w:p w14:paraId="7D1F91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Intent(this,StudentDashBoard.class));</w:t>
      </w:r>
    </w:p>
    <w:p w14:paraId="3F29017F" w14:textId="77777777" w:rsidR="00CA4090" w:rsidRPr="00CA4090" w:rsidRDefault="00CA4090" w:rsidP="00CA4090">
      <w:pPr>
        <w:rPr>
          <w:sz w:val="18"/>
          <w:szCs w:val="18"/>
        </w:rPr>
      </w:pPr>
    </w:p>
    <w:p w14:paraId="232B3C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{</w:t>
      </w:r>
    </w:p>
    <w:p w14:paraId="4CBFD2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Toast.makeText(this,"You didn't signed in</w:t>
      </w:r>
      <w:proofErr w:type="gramStart"/>
      <w:r w:rsidRPr="00CA4090">
        <w:rPr>
          <w:sz w:val="18"/>
          <w:szCs w:val="18"/>
        </w:rPr>
        <w:t>",Toast.LENGTH</w:t>
      </w:r>
      <w:proofErr w:type="gramEnd"/>
      <w:r w:rsidRPr="00CA4090">
        <w:rPr>
          <w:sz w:val="18"/>
          <w:szCs w:val="18"/>
        </w:rPr>
        <w:t>_LONG).show();</w:t>
      </w:r>
    </w:p>
    <w:p w14:paraId="760054A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05BCC0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51E62FE" w14:textId="77777777" w:rsidR="00CA4090" w:rsidRPr="00CA4090" w:rsidRDefault="00CA4090" w:rsidP="00CA4090">
      <w:pPr>
        <w:rPr>
          <w:sz w:val="18"/>
          <w:szCs w:val="18"/>
        </w:rPr>
      </w:pPr>
    </w:p>
    <w:p w14:paraId="69C87D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4B8149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onStart(</w:t>
      </w:r>
      <w:proofErr w:type="gramEnd"/>
      <w:r w:rsidRPr="00CA4090">
        <w:rPr>
          <w:sz w:val="18"/>
          <w:szCs w:val="18"/>
        </w:rPr>
        <w:t>) {</w:t>
      </w:r>
    </w:p>
    <w:p w14:paraId="39F5E06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super.onStart</w:t>
      </w:r>
      <w:proofErr w:type="gramEnd"/>
      <w:r w:rsidRPr="00CA4090">
        <w:rPr>
          <w:sz w:val="18"/>
          <w:szCs w:val="18"/>
        </w:rPr>
        <w:t>();</w:t>
      </w:r>
    </w:p>
    <w:p w14:paraId="28AD96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 Check if user is signed in (non-null) and update UI accordingly.</w:t>
      </w:r>
    </w:p>
    <w:p w14:paraId="2664F5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FirebaseUser currentUser = mAuth.getCurrentUser();</w:t>
      </w:r>
    </w:p>
    <w:p w14:paraId="0A2C4D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if(</w:t>
      </w:r>
      <w:proofErr w:type="gramEnd"/>
      <w:r w:rsidRPr="00CA4090">
        <w:rPr>
          <w:sz w:val="18"/>
          <w:szCs w:val="18"/>
        </w:rPr>
        <w:t>currentUser != null){</w:t>
      </w:r>
    </w:p>
    <w:p w14:paraId="6099B1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currentUser.reload();</w:t>
      </w:r>
    </w:p>
    <w:p w14:paraId="0334D8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1D676EA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40CF887" w14:textId="77777777" w:rsidR="00CA4090" w:rsidRPr="00CA4090" w:rsidRDefault="00CA4090" w:rsidP="00CA4090">
      <w:pPr>
        <w:rPr>
          <w:sz w:val="18"/>
          <w:szCs w:val="18"/>
        </w:rPr>
      </w:pPr>
    </w:p>
    <w:p w14:paraId="20A7273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loginUser(</w:t>
      </w:r>
      <w:proofErr w:type="gramEnd"/>
      <w:r w:rsidRPr="00CA4090">
        <w:rPr>
          <w:sz w:val="18"/>
          <w:szCs w:val="18"/>
        </w:rPr>
        <w:t>String email1, String password1) {</w:t>
      </w:r>
    </w:p>
    <w:p w14:paraId="479735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mAuth.signInWithEmailAndPassword(email</w:t>
      </w:r>
      <w:proofErr w:type="gramStart"/>
      <w:r w:rsidRPr="00CA4090">
        <w:rPr>
          <w:sz w:val="18"/>
          <w:szCs w:val="18"/>
        </w:rPr>
        <w:t>1,password</w:t>
      </w:r>
      <w:proofErr w:type="gramEnd"/>
      <w:r w:rsidRPr="00CA4090">
        <w:rPr>
          <w:sz w:val="18"/>
          <w:szCs w:val="18"/>
        </w:rPr>
        <w:t>1).addOnCompleteListener(new OnCompleteListener&lt;AuthResult&gt;() {</w:t>
      </w:r>
    </w:p>
    <w:p w14:paraId="0EF034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01FDC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Task&lt;AuthResult&gt; task) {</w:t>
      </w:r>
    </w:p>
    <w:p w14:paraId="515EF12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42569D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if (mAuth.getCurrentUser(</w:t>
      </w:r>
      <w:proofErr w:type="gramStart"/>
      <w:r w:rsidRPr="00CA4090">
        <w:rPr>
          <w:sz w:val="18"/>
          <w:szCs w:val="18"/>
        </w:rPr>
        <w:t>).isEmailVerified</w:t>
      </w:r>
      <w:proofErr w:type="gramEnd"/>
      <w:r w:rsidRPr="00CA4090">
        <w:rPr>
          <w:sz w:val="18"/>
          <w:szCs w:val="18"/>
        </w:rPr>
        <w:t>()){</w:t>
      </w:r>
    </w:p>
    <w:p w14:paraId="0FDEFE9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//progressBar.setVisibility(View.VISIBLE);</w:t>
      </w:r>
    </w:p>
    <w:p w14:paraId="78D943C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420A75E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Toast.makeText(StudentLoginPage.this, "LOGGED IN SUCCESSFULLY",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65ABA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</w:t>
      </w:r>
      <w:proofErr w:type="gramStart"/>
      <w:r w:rsidRPr="00CA4090">
        <w:rPr>
          <w:sz w:val="18"/>
          <w:szCs w:val="18"/>
        </w:rPr>
        <w:t>finish(</w:t>
      </w:r>
      <w:proofErr w:type="gramEnd"/>
      <w:r w:rsidRPr="00CA4090">
        <w:rPr>
          <w:sz w:val="18"/>
          <w:szCs w:val="18"/>
        </w:rPr>
        <w:t>);</w:t>
      </w:r>
    </w:p>
    <w:p w14:paraId="01C3AC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Intent(StudentLoginPage.this,StudentDashBoard.class));</w:t>
      </w:r>
    </w:p>
    <w:p w14:paraId="4ACE3B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64D8B4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Toast.makeText(StudentLoginPage.this, "Email Not Verified",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68A326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}</w:t>
      </w:r>
    </w:p>
    <w:p w14:paraId="56099E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FirebaseUser user = FirebaseAuth.getInstance(</w:t>
      </w:r>
      <w:proofErr w:type="gramStart"/>
      <w:r w:rsidRPr="00CA4090">
        <w:rPr>
          <w:sz w:val="18"/>
          <w:szCs w:val="18"/>
        </w:rPr>
        <w:t>).getCurrentUser</w:t>
      </w:r>
      <w:proofErr w:type="gramEnd"/>
      <w:r w:rsidRPr="00CA4090">
        <w:rPr>
          <w:sz w:val="18"/>
          <w:szCs w:val="18"/>
        </w:rPr>
        <w:t>();</w:t>
      </w:r>
    </w:p>
    <w:p w14:paraId="4A0E7F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if (</w:t>
      </w:r>
      <w:proofErr w:type="gramStart"/>
      <w:r w:rsidRPr="00CA4090">
        <w:rPr>
          <w:sz w:val="18"/>
          <w:szCs w:val="18"/>
        </w:rPr>
        <w:t>user.isEmailVerified</w:t>
      </w:r>
      <w:proofErr w:type="gramEnd"/>
      <w:r w:rsidRPr="00CA4090">
        <w:rPr>
          <w:sz w:val="18"/>
          <w:szCs w:val="18"/>
        </w:rPr>
        <w:t>()){</w:t>
      </w:r>
    </w:p>
    <w:p w14:paraId="29507A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</w:t>
      </w:r>
    </w:p>
    <w:p w14:paraId="0F6EE0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//                  </w:t>
      </w:r>
      <w:proofErr w:type="gramStart"/>
      <w:r w:rsidRPr="00CA4090">
        <w:rPr>
          <w:sz w:val="18"/>
          <w:szCs w:val="18"/>
        </w:rPr>
        <w:t xml:space="preserve">  }else</w:t>
      </w:r>
      <w:proofErr w:type="gramEnd"/>
      <w:r w:rsidRPr="00CA4090">
        <w:rPr>
          <w:sz w:val="18"/>
          <w:szCs w:val="18"/>
        </w:rPr>
        <w:t>{</w:t>
      </w:r>
    </w:p>
    <w:p w14:paraId="2BAE87F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//                        </w:t>
      </w:r>
      <w:proofErr w:type="gramStart"/>
      <w:r w:rsidRPr="00CA4090">
        <w:rPr>
          <w:sz w:val="18"/>
          <w:szCs w:val="18"/>
        </w:rPr>
        <w:t>user.sendEmailVerification</w:t>
      </w:r>
      <w:proofErr w:type="gramEnd"/>
      <w:r w:rsidRPr="00CA4090">
        <w:rPr>
          <w:sz w:val="18"/>
          <w:szCs w:val="18"/>
        </w:rPr>
        <w:t>();</w:t>
      </w:r>
    </w:p>
    <w:p w14:paraId="61A217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    Toast.makeText(LoginPage.this, "Check your Email to verify our account",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275C3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}</w:t>
      </w:r>
    </w:p>
    <w:p w14:paraId="1ACC243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2496B15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Toast.makeText(StudentLoginPage.this, "ACCOUNT NOT FOUND WITH THIS EMAIL",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441E42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}</w:t>
      </w:r>
    </w:p>
    <w:p w14:paraId="57EA17E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AA4700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16ABE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72279B3" w14:textId="77777777" w:rsidR="00CA4090" w:rsidRPr="00CA4090" w:rsidRDefault="00CA4090" w:rsidP="00CA4090">
      <w:pPr>
        <w:rPr>
          <w:sz w:val="18"/>
          <w:szCs w:val="18"/>
        </w:rPr>
      </w:pPr>
    </w:p>
    <w:p w14:paraId="20A3830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3BE548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email.setText</w:t>
      </w:r>
      <w:proofErr w:type="gramEnd"/>
      <w:r w:rsidRPr="00CA4090">
        <w:rPr>
          <w:sz w:val="18"/>
          <w:szCs w:val="18"/>
        </w:rPr>
        <w:t>("");</w:t>
      </w:r>
    </w:p>
    <w:p w14:paraId="661F1F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password.setText</w:t>
      </w:r>
      <w:proofErr w:type="gramEnd"/>
      <w:r w:rsidRPr="00CA4090">
        <w:rPr>
          <w:sz w:val="18"/>
          <w:szCs w:val="18"/>
        </w:rPr>
        <w:t>("");</w:t>
      </w:r>
    </w:p>
    <w:p w14:paraId="52FDC16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2D55B172" w14:textId="6BF12AE9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A42F771" w14:textId="39708535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StudentMenuPage.java</w:t>
      </w:r>
    </w:p>
    <w:p w14:paraId="501EE6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4C8FE447" w14:textId="77777777" w:rsidR="00CA4090" w:rsidRPr="00CA4090" w:rsidRDefault="00CA4090" w:rsidP="00CA4090">
      <w:pPr>
        <w:rPr>
          <w:sz w:val="18"/>
          <w:szCs w:val="18"/>
        </w:rPr>
      </w:pPr>
    </w:p>
    <w:p w14:paraId="4735615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65E52A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.ArrayAdapter;</w:t>
      </w:r>
    </w:p>
    <w:p w14:paraId="23971C1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.ListView;</w:t>
      </w:r>
    </w:p>
    <w:p w14:paraId="771E2E58" w14:textId="77777777" w:rsidR="00CA4090" w:rsidRPr="00CA4090" w:rsidRDefault="00CA4090" w:rsidP="00CA4090">
      <w:pPr>
        <w:rPr>
          <w:sz w:val="18"/>
          <w:szCs w:val="18"/>
        </w:rPr>
      </w:pPr>
    </w:p>
    <w:p w14:paraId="5BE4CD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73AA62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6A8E21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69A321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32469D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5A03F3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64B3D27A" w14:textId="77777777" w:rsidR="00CA4090" w:rsidRPr="00CA4090" w:rsidRDefault="00CA4090" w:rsidP="00CA4090">
      <w:pPr>
        <w:rPr>
          <w:sz w:val="18"/>
          <w:szCs w:val="18"/>
        </w:rPr>
      </w:pPr>
    </w:p>
    <w:p w14:paraId="619E7A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.firebase.database.DataSnapshot;</w:t>
      </w:r>
    </w:p>
    <w:p w14:paraId="17D019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.firebase.database.DatabaseError;</w:t>
      </w:r>
    </w:p>
    <w:p w14:paraId="257829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0DCC87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7A70A2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.firebase.database.ValueEventListener;</w:t>
      </w:r>
    </w:p>
    <w:p w14:paraId="4E0460FF" w14:textId="77777777" w:rsidR="00CA4090" w:rsidRPr="00CA4090" w:rsidRDefault="00CA4090" w:rsidP="00CA4090">
      <w:pPr>
        <w:rPr>
          <w:sz w:val="18"/>
          <w:szCs w:val="18"/>
        </w:rPr>
      </w:pPr>
    </w:p>
    <w:p w14:paraId="190A06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.ArrayList;</w:t>
      </w:r>
    </w:p>
    <w:p w14:paraId="309724BF" w14:textId="77777777" w:rsidR="00CA4090" w:rsidRPr="00CA4090" w:rsidRDefault="00CA4090" w:rsidP="00CA4090">
      <w:pPr>
        <w:rPr>
          <w:sz w:val="18"/>
          <w:szCs w:val="18"/>
        </w:rPr>
      </w:pPr>
    </w:p>
    <w:p w14:paraId="31698F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StudentMenuPage extends AppCompatActivity {</w:t>
      </w:r>
    </w:p>
    <w:p w14:paraId="39A67861" w14:textId="77777777" w:rsidR="00CA4090" w:rsidRPr="00CA4090" w:rsidRDefault="00CA4090" w:rsidP="00CA4090">
      <w:pPr>
        <w:rPr>
          <w:sz w:val="18"/>
          <w:szCs w:val="18"/>
        </w:rPr>
      </w:pPr>
    </w:p>
    <w:p w14:paraId="4265029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ListView menuListView;</w:t>
      </w:r>
    </w:p>
    <w:p w14:paraId="382073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ArrayList&lt;String&gt; list;</w:t>
      </w:r>
    </w:p>
    <w:p w14:paraId="4FE8D0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ArrayAdapter adapter;</w:t>
      </w:r>
    </w:p>
    <w:p w14:paraId="319917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reference;</w:t>
      </w:r>
    </w:p>
    <w:p w14:paraId="591E76ED" w14:textId="77777777" w:rsidR="00CA4090" w:rsidRPr="00CA4090" w:rsidRDefault="00CA4090" w:rsidP="00CA4090">
      <w:pPr>
        <w:rPr>
          <w:sz w:val="18"/>
          <w:szCs w:val="18"/>
        </w:rPr>
      </w:pPr>
    </w:p>
    <w:p w14:paraId="00C539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92EDC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05D37E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1DA35B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1EF1E9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.activity_student_menu_page);</w:t>
      </w:r>
    </w:p>
    <w:p w14:paraId="418984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53BB34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4FCA4D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1EFA6E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085C8E0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1C1DAA4" w14:textId="77777777" w:rsidR="00CA4090" w:rsidRPr="00CA4090" w:rsidRDefault="00CA4090" w:rsidP="00CA4090">
      <w:pPr>
        <w:rPr>
          <w:sz w:val="18"/>
          <w:szCs w:val="18"/>
        </w:rPr>
      </w:pPr>
    </w:p>
    <w:p w14:paraId="64EDAA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//menuListView = findViewById(R.</w:t>
      </w:r>
      <w:proofErr w:type="gramStart"/>
      <w:r w:rsidRPr="00CA4090">
        <w:rPr>
          <w:sz w:val="18"/>
          <w:szCs w:val="18"/>
        </w:rPr>
        <w:t>id.menuListView</w:t>
      </w:r>
      <w:proofErr w:type="gramEnd"/>
      <w:r w:rsidRPr="00CA4090">
        <w:rPr>
          <w:sz w:val="18"/>
          <w:szCs w:val="18"/>
        </w:rPr>
        <w:t>);</w:t>
      </w:r>
    </w:p>
    <w:p w14:paraId="0CB5EA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list = new ArrayList&lt;</w:t>
      </w:r>
      <w:proofErr w:type="gramStart"/>
      <w:r w:rsidRPr="00CA4090">
        <w:rPr>
          <w:sz w:val="18"/>
          <w:szCs w:val="18"/>
        </w:rPr>
        <w:t>&gt;(</w:t>
      </w:r>
      <w:proofErr w:type="gramEnd"/>
      <w:r w:rsidRPr="00CA4090">
        <w:rPr>
          <w:sz w:val="18"/>
          <w:szCs w:val="18"/>
        </w:rPr>
        <w:t>);</w:t>
      </w:r>
    </w:p>
    <w:p w14:paraId="39E958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adapter = new ArrayAdapter&lt;String&gt;(</w:t>
      </w:r>
      <w:proofErr w:type="gramStart"/>
      <w:r w:rsidRPr="00CA4090">
        <w:rPr>
          <w:sz w:val="18"/>
          <w:szCs w:val="18"/>
        </w:rPr>
        <w:t>this,R</w:t>
      </w:r>
      <w:proofErr w:type="gramEnd"/>
      <w:r w:rsidRPr="00CA4090">
        <w:rPr>
          <w:sz w:val="18"/>
          <w:szCs w:val="18"/>
        </w:rPr>
        <w:t>.layout.list_item,list);</w:t>
      </w:r>
    </w:p>
    <w:p w14:paraId="47F89E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menuListView.setAdapter(adapter);</w:t>
      </w:r>
    </w:p>
    <w:p w14:paraId="27F4DC0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 = FirebaseDatabase.getInstance(</w:t>
      </w:r>
      <w:proofErr w:type="gramStart"/>
      <w:r w:rsidRPr="00CA4090">
        <w:rPr>
          <w:sz w:val="18"/>
          <w:szCs w:val="18"/>
        </w:rPr>
        <w:t>).getReference</w:t>
      </w:r>
      <w:proofErr w:type="gramEnd"/>
      <w:r w:rsidRPr="00CA4090">
        <w:rPr>
          <w:sz w:val="18"/>
          <w:szCs w:val="18"/>
        </w:rPr>
        <w:t>().child("UpdateList");</w:t>
      </w:r>
    </w:p>
    <w:p w14:paraId="77AA10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reference.addValueEventListener</w:t>
      </w:r>
      <w:proofErr w:type="gramEnd"/>
      <w:r w:rsidRPr="00CA4090">
        <w:rPr>
          <w:sz w:val="18"/>
          <w:szCs w:val="18"/>
        </w:rPr>
        <w:t>(new ValueEventListener() {</w:t>
      </w:r>
    </w:p>
    <w:p w14:paraId="523960B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E3FEB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onDataChange(</w:t>
      </w:r>
      <w:proofErr w:type="gramEnd"/>
      <w:r w:rsidRPr="00CA4090">
        <w:rPr>
          <w:sz w:val="18"/>
          <w:szCs w:val="18"/>
        </w:rPr>
        <w:t>@NonNull DataSnapshot snapshot) {</w:t>
      </w:r>
    </w:p>
    <w:p w14:paraId="7548CE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list.clear</w:t>
      </w:r>
      <w:proofErr w:type="gramEnd"/>
      <w:r w:rsidRPr="00CA4090">
        <w:rPr>
          <w:sz w:val="18"/>
          <w:szCs w:val="18"/>
        </w:rPr>
        <w:t>();</w:t>
      </w:r>
    </w:p>
    <w:p w14:paraId="05208AB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for (DataSnapshot snapshot</w:t>
      </w:r>
      <w:proofErr w:type="gramStart"/>
      <w:r w:rsidRPr="00CA4090">
        <w:rPr>
          <w:sz w:val="18"/>
          <w:szCs w:val="18"/>
        </w:rPr>
        <w:t>1 :</w:t>
      </w:r>
      <w:proofErr w:type="gramEnd"/>
      <w:r w:rsidRPr="00CA4090">
        <w:rPr>
          <w:sz w:val="18"/>
          <w:szCs w:val="18"/>
        </w:rPr>
        <w:t xml:space="preserve"> snapshot.getChildren()){</w:t>
      </w:r>
    </w:p>
    <w:p w14:paraId="4C756C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    Information info = snapshot1.getValue(Information.class);</w:t>
      </w:r>
    </w:p>
    <w:p w14:paraId="4FDE157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String txt = </w:t>
      </w:r>
      <w:proofErr w:type="gramStart"/>
      <w:r w:rsidRPr="00CA4090">
        <w:rPr>
          <w:sz w:val="18"/>
          <w:szCs w:val="18"/>
        </w:rPr>
        <w:t>info.getItem</w:t>
      </w:r>
      <w:proofErr w:type="gramEnd"/>
      <w:r w:rsidRPr="00CA4090">
        <w:rPr>
          <w:sz w:val="18"/>
          <w:szCs w:val="18"/>
        </w:rPr>
        <w:t>1() + "\n" + info.getItem2() + "\n" + info.getItem3();</w:t>
      </w:r>
    </w:p>
    <w:p w14:paraId="15EAD6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list.add(txt);</w:t>
      </w:r>
    </w:p>
    <w:p w14:paraId="6D27EC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FB11D4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adapter.notifyDataSetChanged</w:t>
      </w:r>
      <w:proofErr w:type="gramEnd"/>
      <w:r w:rsidRPr="00CA4090">
        <w:rPr>
          <w:sz w:val="18"/>
          <w:szCs w:val="18"/>
        </w:rPr>
        <w:t>();</w:t>
      </w:r>
    </w:p>
    <w:p w14:paraId="38BDA6F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5EBBB1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19F8A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onCancelled(</w:t>
      </w:r>
      <w:proofErr w:type="gramEnd"/>
      <w:r w:rsidRPr="00CA4090">
        <w:rPr>
          <w:sz w:val="18"/>
          <w:szCs w:val="18"/>
        </w:rPr>
        <w:t>@NonNull DatabaseError error) {</w:t>
      </w:r>
    </w:p>
    <w:p w14:paraId="40815EAF" w14:textId="77777777" w:rsidR="00CA4090" w:rsidRPr="00CA4090" w:rsidRDefault="00CA4090" w:rsidP="00CA4090">
      <w:pPr>
        <w:rPr>
          <w:sz w:val="18"/>
          <w:szCs w:val="18"/>
        </w:rPr>
      </w:pPr>
    </w:p>
    <w:p w14:paraId="3E1A40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02D5CC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0873E24" w14:textId="77777777" w:rsidR="00CA4090" w:rsidRPr="00CA4090" w:rsidRDefault="00CA4090" w:rsidP="00CA4090">
      <w:pPr>
        <w:rPr>
          <w:sz w:val="18"/>
          <w:szCs w:val="18"/>
        </w:rPr>
      </w:pPr>
    </w:p>
    <w:p w14:paraId="2F6797A9" w14:textId="77777777" w:rsidR="00CA4090" w:rsidRPr="00CA4090" w:rsidRDefault="00CA4090" w:rsidP="00CA4090">
      <w:pPr>
        <w:rPr>
          <w:sz w:val="18"/>
          <w:szCs w:val="18"/>
        </w:rPr>
      </w:pPr>
    </w:p>
    <w:p w14:paraId="34320B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CD3E733" w14:textId="7EE2D26C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39409BD0" w14:textId="061F7261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StudentRegistrationPage.java</w:t>
      </w:r>
    </w:p>
    <w:p w14:paraId="4FBF331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7517892A" w14:textId="77777777" w:rsidR="00CA4090" w:rsidRPr="00CA4090" w:rsidRDefault="00CA4090" w:rsidP="00CA4090">
      <w:pPr>
        <w:rPr>
          <w:sz w:val="18"/>
          <w:szCs w:val="18"/>
        </w:rPr>
      </w:pPr>
    </w:p>
    <w:p w14:paraId="22F5F6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static android.content.ContentValues.TAG;</w:t>
      </w:r>
    </w:p>
    <w:p w14:paraId="51029D4E" w14:textId="77777777" w:rsidR="00CA4090" w:rsidRPr="00CA4090" w:rsidRDefault="00CA4090" w:rsidP="00CA4090">
      <w:pPr>
        <w:rPr>
          <w:sz w:val="18"/>
          <w:szCs w:val="18"/>
        </w:rPr>
      </w:pPr>
    </w:p>
    <w:p w14:paraId="6C59A2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android.content</w:t>
      </w:r>
      <w:proofErr w:type="gramEnd"/>
      <w:r w:rsidRPr="00CA4090">
        <w:rPr>
          <w:sz w:val="18"/>
          <w:szCs w:val="18"/>
        </w:rPr>
        <w:t>.Intent;</w:t>
      </w:r>
    </w:p>
    <w:p w14:paraId="45CE7B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1D6D9B3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text.TextUtils</w:t>
      </w:r>
      <w:proofErr w:type="gramEnd"/>
      <w:r w:rsidRPr="00CA4090">
        <w:rPr>
          <w:sz w:val="18"/>
          <w:szCs w:val="18"/>
        </w:rPr>
        <w:t>;</w:t>
      </w:r>
    </w:p>
    <w:p w14:paraId="10E83E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android.util</w:t>
      </w:r>
      <w:proofErr w:type="gramEnd"/>
      <w:r w:rsidRPr="00CA4090">
        <w:rPr>
          <w:sz w:val="18"/>
          <w:szCs w:val="18"/>
        </w:rPr>
        <w:t>.Log;</w:t>
      </w:r>
    </w:p>
    <w:p w14:paraId="38A47E3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1989B7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53432F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5385EC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.ImageView;</w:t>
      </w:r>
    </w:p>
    <w:p w14:paraId="53D973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.TextView;</w:t>
      </w:r>
    </w:p>
    <w:p w14:paraId="58261EE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497BA163" w14:textId="77777777" w:rsidR="00CA4090" w:rsidRPr="00CA4090" w:rsidRDefault="00CA4090" w:rsidP="00CA4090">
      <w:pPr>
        <w:rPr>
          <w:sz w:val="18"/>
          <w:szCs w:val="18"/>
        </w:rPr>
      </w:pPr>
    </w:p>
    <w:p w14:paraId="26EB32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27F483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6A5502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5A52EA6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</w:t>
      </w:r>
      <w:proofErr w:type="gramEnd"/>
      <w:r w:rsidRPr="00CA4090">
        <w:rPr>
          <w:sz w:val="18"/>
          <w:szCs w:val="18"/>
        </w:rPr>
        <w:t>.widget.AppCompatButton;</w:t>
      </w:r>
    </w:p>
    <w:p w14:paraId="39F82E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0128CB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152293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6A86BBB1" w14:textId="77777777" w:rsidR="00CA4090" w:rsidRPr="00CA4090" w:rsidRDefault="00CA4090" w:rsidP="00CA4090">
      <w:pPr>
        <w:rPr>
          <w:sz w:val="18"/>
          <w:szCs w:val="18"/>
        </w:rPr>
      </w:pPr>
    </w:p>
    <w:p w14:paraId="4DDB54B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724E10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37CBA5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.firebase.auth.AuthResult;</w:t>
      </w:r>
    </w:p>
    <w:p w14:paraId="1A8809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.firebase.auth.FirebaseAuth;</w:t>
      </w:r>
    </w:p>
    <w:p w14:paraId="6FE2CB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.firebase.auth.FirebaseUser;</w:t>
      </w:r>
    </w:p>
    <w:p w14:paraId="6AB3201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74E21D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2182F14B" w14:textId="77777777" w:rsidR="00CA4090" w:rsidRPr="00CA4090" w:rsidRDefault="00CA4090" w:rsidP="00CA4090">
      <w:pPr>
        <w:rPr>
          <w:sz w:val="18"/>
          <w:szCs w:val="18"/>
        </w:rPr>
      </w:pPr>
    </w:p>
    <w:p w14:paraId="376FA0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506CB7DF" w14:textId="77777777" w:rsidR="00CA4090" w:rsidRPr="00CA4090" w:rsidRDefault="00CA4090" w:rsidP="00CA4090">
      <w:pPr>
        <w:rPr>
          <w:sz w:val="18"/>
          <w:szCs w:val="18"/>
        </w:rPr>
      </w:pPr>
    </w:p>
    <w:p w14:paraId="75D6C56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StudentRegistrationPage extends AppCompatActivity {</w:t>
      </w:r>
    </w:p>
    <w:p w14:paraId="4B5F964C" w14:textId="77777777" w:rsidR="00CA4090" w:rsidRPr="00CA4090" w:rsidRDefault="00CA4090" w:rsidP="00CA4090">
      <w:pPr>
        <w:rPr>
          <w:sz w:val="18"/>
          <w:szCs w:val="18"/>
        </w:rPr>
      </w:pPr>
    </w:p>
    <w:p w14:paraId="2D15BC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//ImageView profilePic;</w:t>
      </w:r>
    </w:p>
    <w:p w14:paraId="35FE79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etRegEmail</w:t>
      </w:r>
      <w:proofErr w:type="gramStart"/>
      <w:r w:rsidRPr="00CA4090">
        <w:rPr>
          <w:sz w:val="18"/>
          <w:szCs w:val="18"/>
        </w:rPr>
        <w:t>1,etRegPass</w:t>
      </w:r>
      <w:proofErr w:type="gramEnd"/>
      <w:r w:rsidRPr="00CA4090">
        <w:rPr>
          <w:sz w:val="18"/>
          <w:szCs w:val="18"/>
        </w:rPr>
        <w:t>1,etRegName1,etRegConfirmPass1,etRegMobileNo1;</w:t>
      </w:r>
    </w:p>
    <w:p w14:paraId="7E95E6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TextView backToLoginPage;</w:t>
      </w:r>
    </w:p>
    <w:p w14:paraId="57CB00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btnRegisterUser;</w:t>
      </w:r>
    </w:p>
    <w:p w14:paraId="21EE6F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FirebaseAuth mAuth;</w:t>
      </w:r>
    </w:p>
    <w:p w14:paraId="534A2C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db;</w:t>
      </w:r>
    </w:p>
    <w:p w14:paraId="5F9DC9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reference;</w:t>
      </w:r>
    </w:p>
    <w:p w14:paraId="434A8D4D" w14:textId="77777777" w:rsidR="00CA4090" w:rsidRPr="00CA4090" w:rsidRDefault="00CA4090" w:rsidP="00CA4090">
      <w:pPr>
        <w:rPr>
          <w:sz w:val="18"/>
          <w:szCs w:val="18"/>
        </w:rPr>
      </w:pPr>
    </w:p>
    <w:p w14:paraId="1E1BA3B5" w14:textId="77777777" w:rsidR="00CA4090" w:rsidRPr="00CA4090" w:rsidRDefault="00CA4090" w:rsidP="00CA4090">
      <w:pPr>
        <w:rPr>
          <w:sz w:val="18"/>
          <w:szCs w:val="18"/>
        </w:rPr>
      </w:pPr>
    </w:p>
    <w:p w14:paraId="25641D5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0CC64A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2E169E5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34C46A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6E34ECF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.activity_student_registration_page);</w:t>
      </w:r>
    </w:p>
    <w:p w14:paraId="7F7366C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093A5F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1F6D58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40EC2B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3F56C2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E7C4E2C" w14:textId="77777777" w:rsidR="00CA4090" w:rsidRPr="00CA4090" w:rsidRDefault="00CA4090" w:rsidP="00CA4090">
      <w:pPr>
        <w:rPr>
          <w:sz w:val="18"/>
          <w:szCs w:val="18"/>
        </w:rPr>
      </w:pPr>
    </w:p>
    <w:p w14:paraId="01CFD9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 = FirebaseAuth.getInstance();</w:t>
      </w:r>
    </w:p>
    <w:p w14:paraId="1DC6DD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 = FirebaseDatabase.getInstance();</w:t>
      </w:r>
    </w:p>
    <w:p w14:paraId="71323B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 = </w:t>
      </w:r>
      <w:proofErr w:type="gramStart"/>
      <w:r w:rsidRPr="00CA4090">
        <w:rPr>
          <w:sz w:val="18"/>
          <w:szCs w:val="18"/>
        </w:rPr>
        <w:t>db.getReference</w:t>
      </w:r>
      <w:proofErr w:type="gramEnd"/>
      <w:r w:rsidRPr="00CA4090">
        <w:rPr>
          <w:sz w:val="18"/>
          <w:szCs w:val="18"/>
        </w:rPr>
        <w:t>("User");</w:t>
      </w:r>
    </w:p>
    <w:p w14:paraId="2F188A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etRegName1 = findViewById(R.</w:t>
      </w:r>
      <w:proofErr w:type="gramStart"/>
      <w:r w:rsidRPr="00CA4090">
        <w:rPr>
          <w:sz w:val="18"/>
          <w:szCs w:val="18"/>
        </w:rPr>
        <w:t>id.etRegName</w:t>
      </w:r>
      <w:proofErr w:type="gramEnd"/>
      <w:r w:rsidRPr="00CA4090">
        <w:rPr>
          <w:sz w:val="18"/>
          <w:szCs w:val="18"/>
        </w:rPr>
        <w:t>1);</w:t>
      </w:r>
    </w:p>
    <w:p w14:paraId="5B7C9E7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etRegConfirmPass1 = findViewById(R.</w:t>
      </w:r>
      <w:proofErr w:type="gramStart"/>
      <w:r w:rsidRPr="00CA4090">
        <w:rPr>
          <w:sz w:val="18"/>
          <w:szCs w:val="18"/>
        </w:rPr>
        <w:t>id.etRegConfirmPassword</w:t>
      </w:r>
      <w:proofErr w:type="gramEnd"/>
      <w:r w:rsidRPr="00CA4090">
        <w:rPr>
          <w:sz w:val="18"/>
          <w:szCs w:val="18"/>
        </w:rPr>
        <w:t>1);</w:t>
      </w:r>
    </w:p>
    <w:p w14:paraId="56D8975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etRegMobileNo1 = findViewById(R.</w:t>
      </w:r>
      <w:proofErr w:type="gramStart"/>
      <w:r w:rsidRPr="00CA4090">
        <w:rPr>
          <w:sz w:val="18"/>
          <w:szCs w:val="18"/>
        </w:rPr>
        <w:t>id.etRegMobile</w:t>
      </w:r>
      <w:proofErr w:type="gramEnd"/>
      <w:r w:rsidRPr="00CA4090">
        <w:rPr>
          <w:sz w:val="18"/>
          <w:szCs w:val="18"/>
        </w:rPr>
        <w:t>1);</w:t>
      </w:r>
    </w:p>
    <w:p w14:paraId="4E33E45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btnRegisterUser = findViewById(R.</w:t>
      </w:r>
      <w:proofErr w:type="gramStart"/>
      <w:r w:rsidRPr="00CA4090">
        <w:rPr>
          <w:sz w:val="18"/>
          <w:szCs w:val="18"/>
        </w:rPr>
        <w:t>id.btnRegisterUser</w:t>
      </w:r>
      <w:proofErr w:type="gramEnd"/>
      <w:r w:rsidRPr="00CA4090">
        <w:rPr>
          <w:sz w:val="18"/>
          <w:szCs w:val="18"/>
        </w:rPr>
        <w:t>1);</w:t>
      </w:r>
    </w:p>
    <w:p w14:paraId="37CAB1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etRegEmail1 = findViewById(R.</w:t>
      </w:r>
      <w:proofErr w:type="gramStart"/>
      <w:r w:rsidRPr="00CA4090">
        <w:rPr>
          <w:sz w:val="18"/>
          <w:szCs w:val="18"/>
        </w:rPr>
        <w:t>id.etRegEmail</w:t>
      </w:r>
      <w:proofErr w:type="gramEnd"/>
      <w:r w:rsidRPr="00CA4090">
        <w:rPr>
          <w:sz w:val="18"/>
          <w:szCs w:val="18"/>
        </w:rPr>
        <w:t>1);</w:t>
      </w:r>
    </w:p>
    <w:p w14:paraId="7616858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etRegPass1 = findViewById(R.</w:t>
      </w:r>
      <w:proofErr w:type="gramStart"/>
      <w:r w:rsidRPr="00CA4090">
        <w:rPr>
          <w:sz w:val="18"/>
          <w:szCs w:val="18"/>
        </w:rPr>
        <w:t>id.etRegPassword</w:t>
      </w:r>
      <w:proofErr w:type="gramEnd"/>
      <w:r w:rsidRPr="00CA4090">
        <w:rPr>
          <w:sz w:val="18"/>
          <w:szCs w:val="18"/>
        </w:rPr>
        <w:t>1);</w:t>
      </w:r>
    </w:p>
    <w:p w14:paraId="590EBF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//profilePic = findViewById(R.</w:t>
      </w:r>
      <w:proofErr w:type="gramStart"/>
      <w:r w:rsidRPr="00CA4090">
        <w:rPr>
          <w:sz w:val="18"/>
          <w:szCs w:val="18"/>
        </w:rPr>
        <w:t>id.profilePic</w:t>
      </w:r>
      <w:proofErr w:type="gramEnd"/>
      <w:r w:rsidRPr="00CA4090">
        <w:rPr>
          <w:sz w:val="18"/>
          <w:szCs w:val="18"/>
        </w:rPr>
        <w:t>);</w:t>
      </w:r>
    </w:p>
    <w:p w14:paraId="25C52D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//profilePic.setAlpha(127);</w:t>
      </w:r>
    </w:p>
    <w:p w14:paraId="1860C3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backToLoginPage = findViewById(R.</w:t>
      </w:r>
      <w:proofErr w:type="gramStart"/>
      <w:r w:rsidRPr="00CA4090">
        <w:rPr>
          <w:sz w:val="18"/>
          <w:szCs w:val="18"/>
        </w:rPr>
        <w:t>id.backToLoginPage</w:t>
      </w:r>
      <w:proofErr w:type="gramEnd"/>
      <w:r w:rsidRPr="00CA4090">
        <w:rPr>
          <w:sz w:val="18"/>
          <w:szCs w:val="18"/>
        </w:rPr>
        <w:t>);</w:t>
      </w:r>
    </w:p>
    <w:p w14:paraId="5332F2F1" w14:textId="77777777" w:rsidR="00CA4090" w:rsidRPr="00CA4090" w:rsidRDefault="00CA4090" w:rsidP="00CA4090">
      <w:pPr>
        <w:rPr>
          <w:sz w:val="18"/>
          <w:szCs w:val="18"/>
        </w:rPr>
      </w:pPr>
    </w:p>
    <w:p w14:paraId="649ED793" w14:textId="77777777" w:rsidR="00CA4090" w:rsidRPr="00CA4090" w:rsidRDefault="00CA4090" w:rsidP="00CA4090">
      <w:pPr>
        <w:rPr>
          <w:sz w:val="18"/>
          <w:szCs w:val="18"/>
        </w:rPr>
      </w:pPr>
    </w:p>
    <w:p w14:paraId="3CC0FBF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backToLoginPage.setOnClickListener(new View.OnClickListener() {</w:t>
      </w:r>
    </w:p>
    <w:p w14:paraId="528E28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2BCB7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0CEB58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Intent(StudentRegistrationPage.this,StudentLoginPage.class));</w:t>
      </w:r>
    </w:p>
    <w:p w14:paraId="3B9BD1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3CDF6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6F8109AE" w14:textId="77777777" w:rsidR="00CA4090" w:rsidRPr="00CA4090" w:rsidRDefault="00CA4090" w:rsidP="00CA4090">
      <w:pPr>
        <w:rPr>
          <w:sz w:val="18"/>
          <w:szCs w:val="18"/>
        </w:rPr>
      </w:pPr>
    </w:p>
    <w:p w14:paraId="445D4CC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/*btnRegisterUser.setOnClickListener(new View.OnClickListener() {</w:t>
      </w:r>
    </w:p>
    <w:p w14:paraId="4A5820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1D91D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713C363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(TextUtils.isEmpty(etRegName1.getText(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())){</w:t>
      </w:r>
    </w:p>
    <w:p w14:paraId="2DF9BD0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etRegName1.setError("Please Enter </w:t>
      </w:r>
      <w:proofErr w:type="gramStart"/>
      <w:r w:rsidRPr="00CA4090">
        <w:rPr>
          <w:sz w:val="18"/>
          <w:szCs w:val="18"/>
        </w:rPr>
        <w:t>Name !</w:t>
      </w:r>
      <w:proofErr w:type="gramEnd"/>
      <w:r w:rsidRPr="00CA4090">
        <w:rPr>
          <w:sz w:val="18"/>
          <w:szCs w:val="18"/>
        </w:rPr>
        <w:t xml:space="preserve"> ");</w:t>
      </w:r>
    </w:p>
    <w:p w14:paraId="60D624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etRegName1.requestFocus();</w:t>
      </w:r>
    </w:p>
    <w:p w14:paraId="124872A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(TextUtils.isEmpty(etRegEmail1.getText().toString())){</w:t>
      </w:r>
    </w:p>
    <w:p w14:paraId="006371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etRegEmail1.setError("Please Enter </w:t>
      </w:r>
      <w:proofErr w:type="gramStart"/>
      <w:r w:rsidRPr="00CA4090">
        <w:rPr>
          <w:sz w:val="18"/>
          <w:szCs w:val="18"/>
        </w:rPr>
        <w:t>Email !</w:t>
      </w:r>
      <w:proofErr w:type="gramEnd"/>
      <w:r w:rsidRPr="00CA4090">
        <w:rPr>
          <w:sz w:val="18"/>
          <w:szCs w:val="18"/>
        </w:rPr>
        <w:t xml:space="preserve"> ");</w:t>
      </w:r>
    </w:p>
    <w:p w14:paraId="01F3AC6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etRegEmail1.requestFocus();</w:t>
      </w:r>
    </w:p>
    <w:p w14:paraId="7C2AA2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(TextUtils.isEmpty(etRegPass1.getText().toString())){</w:t>
      </w:r>
    </w:p>
    <w:p w14:paraId="0AB256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etRegPass1.setError("Please Enter </w:t>
      </w:r>
      <w:proofErr w:type="gramStart"/>
      <w:r w:rsidRPr="00CA4090">
        <w:rPr>
          <w:sz w:val="18"/>
          <w:szCs w:val="18"/>
        </w:rPr>
        <w:t>Password !</w:t>
      </w:r>
      <w:proofErr w:type="gramEnd"/>
      <w:r w:rsidRPr="00CA4090">
        <w:rPr>
          <w:sz w:val="18"/>
          <w:szCs w:val="18"/>
        </w:rPr>
        <w:t xml:space="preserve"> ");</w:t>
      </w:r>
    </w:p>
    <w:p w14:paraId="76B650B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etRegPass1.requestFocus();</w:t>
      </w:r>
    </w:p>
    <w:p w14:paraId="4B43AEA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(TextUtils.isEmpty(etRegConfirmPass1.getText().toString())){</w:t>
      </w:r>
    </w:p>
    <w:p w14:paraId="7E9061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etRegConfirmPass1.setError("Please Enter Confirm </w:t>
      </w:r>
      <w:proofErr w:type="gramStart"/>
      <w:r w:rsidRPr="00CA4090">
        <w:rPr>
          <w:sz w:val="18"/>
          <w:szCs w:val="18"/>
        </w:rPr>
        <w:t>Password !</w:t>
      </w:r>
      <w:proofErr w:type="gramEnd"/>
      <w:r w:rsidRPr="00CA4090">
        <w:rPr>
          <w:sz w:val="18"/>
          <w:szCs w:val="18"/>
        </w:rPr>
        <w:t xml:space="preserve"> ");</w:t>
      </w:r>
    </w:p>
    <w:p w14:paraId="03EB4A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etRegConfirmPass1.requestFocus();</w:t>
      </w:r>
    </w:p>
    <w:p w14:paraId="74862E3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(!TextUtils.equals(etRegConfirmPass1.getText().toString(),etRegPass1.getText().toString())){</w:t>
      </w:r>
    </w:p>
    <w:p w14:paraId="5AA705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etRegConfirmPass1.setError("Please Enter Confirm </w:t>
      </w:r>
      <w:proofErr w:type="gramStart"/>
      <w:r w:rsidRPr="00CA4090">
        <w:rPr>
          <w:sz w:val="18"/>
          <w:szCs w:val="18"/>
        </w:rPr>
        <w:t>Password !</w:t>
      </w:r>
      <w:proofErr w:type="gramEnd"/>
      <w:r w:rsidRPr="00CA4090">
        <w:rPr>
          <w:sz w:val="18"/>
          <w:szCs w:val="18"/>
        </w:rPr>
        <w:t xml:space="preserve"> ");</w:t>
      </w:r>
    </w:p>
    <w:p w14:paraId="5497BC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etRegConfirmPass1.requestFocus();</w:t>
      </w:r>
    </w:p>
    <w:p w14:paraId="5C1EF2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(TextUtils.isEmpty(etRegMobileNo1.getText().toString())){</w:t>
      </w:r>
    </w:p>
    <w:p w14:paraId="2A42F7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etRegMobileNo1.setError("Please Enter Phone </w:t>
      </w:r>
      <w:proofErr w:type="gramStart"/>
      <w:r w:rsidRPr="00CA4090">
        <w:rPr>
          <w:sz w:val="18"/>
          <w:szCs w:val="18"/>
        </w:rPr>
        <w:t>Number !</w:t>
      </w:r>
      <w:proofErr w:type="gramEnd"/>
      <w:r w:rsidRPr="00CA4090">
        <w:rPr>
          <w:sz w:val="18"/>
          <w:szCs w:val="18"/>
        </w:rPr>
        <w:t xml:space="preserve"> ");</w:t>
      </w:r>
    </w:p>
    <w:p w14:paraId="661611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etRegMobileNo1.requestFocus();</w:t>
      </w:r>
    </w:p>
    <w:p w14:paraId="77B1D9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if (etRegMobileNo1.getText().toString().length()!=10) {</w:t>
      </w:r>
    </w:p>
    <w:p w14:paraId="7CFFEB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etRegMobileNo1.setError("Please Enter Valid Phone </w:t>
      </w:r>
      <w:proofErr w:type="gramStart"/>
      <w:r w:rsidRPr="00CA4090">
        <w:rPr>
          <w:sz w:val="18"/>
          <w:szCs w:val="18"/>
        </w:rPr>
        <w:t>Number !</w:t>
      </w:r>
      <w:proofErr w:type="gramEnd"/>
      <w:r w:rsidRPr="00CA4090">
        <w:rPr>
          <w:sz w:val="18"/>
          <w:szCs w:val="18"/>
        </w:rPr>
        <w:t xml:space="preserve"> ");</w:t>
      </w:r>
    </w:p>
    <w:p w14:paraId="00F382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etRegMobileNo1.requestFocus();</w:t>
      </w:r>
    </w:p>
    <w:p w14:paraId="18DBAC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3E7F32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createUser(</w:t>
      </w:r>
      <w:proofErr w:type="gramEnd"/>
      <w:r w:rsidRPr="00CA4090">
        <w:rPr>
          <w:sz w:val="18"/>
          <w:szCs w:val="18"/>
        </w:rPr>
        <w:t>etRegEmail1.getText().toString(),etRegPass1.getText().toString());</w:t>
      </w:r>
    </w:p>
    <w:p w14:paraId="30C4C5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07D2EA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169D9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4DB28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*/</w:t>
      </w:r>
    </w:p>
    <w:p w14:paraId="36A6EB5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btnRegisterUser.setOnClickListener(new View.OnClickListener() {</w:t>
      </w:r>
    </w:p>
    <w:p w14:paraId="3C9E63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351C2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1299AA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createUser(</w:t>
      </w:r>
      <w:proofErr w:type="gramEnd"/>
      <w:r w:rsidRPr="00CA4090">
        <w:rPr>
          <w:sz w:val="18"/>
          <w:szCs w:val="18"/>
        </w:rPr>
        <w:t>etRegEmail1.getText().toString(),etRegPass1.getText().toString());</w:t>
      </w:r>
    </w:p>
    <w:p w14:paraId="2C1F4BC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//createUser1(etRegEmail1.getText(</w:t>
      </w:r>
      <w:proofErr w:type="gramStart"/>
      <w:r w:rsidRPr="00CA4090">
        <w:rPr>
          <w:sz w:val="18"/>
          <w:szCs w:val="18"/>
        </w:rPr>
        <w:t>).toString</w:t>
      </w:r>
      <w:proofErr w:type="gramEnd"/>
      <w:r w:rsidRPr="00CA4090">
        <w:rPr>
          <w:sz w:val="18"/>
          <w:szCs w:val="18"/>
        </w:rPr>
        <w:t>(),etRegPass1.getText().toString());</w:t>
      </w:r>
    </w:p>
    <w:p w14:paraId="47AB3B8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F179E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81F1941" w14:textId="77777777" w:rsidR="00CA4090" w:rsidRPr="00CA4090" w:rsidRDefault="00CA4090" w:rsidP="00CA4090">
      <w:pPr>
        <w:rPr>
          <w:sz w:val="18"/>
          <w:szCs w:val="18"/>
        </w:rPr>
      </w:pPr>
    </w:p>
    <w:p w14:paraId="7C188CD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4DFA663" w14:textId="77777777" w:rsidR="00CA4090" w:rsidRPr="00CA4090" w:rsidRDefault="00CA4090" w:rsidP="00CA4090">
      <w:pPr>
        <w:rPr>
          <w:sz w:val="18"/>
          <w:szCs w:val="18"/>
        </w:rPr>
      </w:pPr>
    </w:p>
    <w:p w14:paraId="22FF0A1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createUser1(String email, String password) {</w:t>
      </w:r>
    </w:p>
    <w:p w14:paraId="2D3304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mAuth.createUserWithEmailAndPassword(email, password)</w:t>
      </w:r>
    </w:p>
    <w:p w14:paraId="1938BF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.addOnCompleteListener</w:t>
      </w:r>
      <w:proofErr w:type="gramEnd"/>
      <w:r w:rsidRPr="00CA4090">
        <w:rPr>
          <w:sz w:val="18"/>
          <w:szCs w:val="18"/>
        </w:rPr>
        <w:t>(this, new OnCompleteListener&lt;AuthResult&gt;() {</w:t>
      </w:r>
    </w:p>
    <w:p w14:paraId="311E81E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@Override</w:t>
      </w:r>
    </w:p>
    <w:p w14:paraId="7A695E6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Task&lt;AuthResult&gt; task) {</w:t>
      </w:r>
    </w:p>
    <w:p w14:paraId="3757115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 {</w:t>
      </w:r>
    </w:p>
    <w:p w14:paraId="22424A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FirebaseUser user = mAuth.getCurrentUser();</w:t>
      </w:r>
    </w:p>
    <w:p w14:paraId="643E18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} else {</w:t>
      </w:r>
    </w:p>
    <w:p w14:paraId="3D3C3D9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    Toast.makeText(StudentRegistrationPage.this, "Authentication failed.",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4B1430A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}</w:t>
      </w:r>
    </w:p>
    <w:p w14:paraId="609AA2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}</w:t>
      </w:r>
    </w:p>
    <w:p w14:paraId="274889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});</w:t>
      </w:r>
    </w:p>
    <w:p w14:paraId="24E1CB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548061A" w14:textId="77777777" w:rsidR="00CA4090" w:rsidRPr="00CA4090" w:rsidRDefault="00CA4090" w:rsidP="00CA4090">
      <w:pPr>
        <w:rPr>
          <w:sz w:val="18"/>
          <w:szCs w:val="18"/>
        </w:rPr>
      </w:pPr>
    </w:p>
    <w:p w14:paraId="371ED3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public void </w:t>
      </w:r>
      <w:proofErr w:type="gramStart"/>
      <w:r w:rsidRPr="00CA4090">
        <w:rPr>
          <w:sz w:val="18"/>
          <w:szCs w:val="18"/>
        </w:rPr>
        <w:t>updateUI(</w:t>
      </w:r>
      <w:proofErr w:type="gramEnd"/>
      <w:r w:rsidRPr="00CA4090">
        <w:rPr>
          <w:sz w:val="18"/>
          <w:szCs w:val="18"/>
        </w:rPr>
        <w:t>FirebaseUser account){</w:t>
      </w:r>
    </w:p>
    <w:p w14:paraId="34B0872A" w14:textId="77777777" w:rsidR="00CA4090" w:rsidRPr="00CA4090" w:rsidRDefault="00CA4090" w:rsidP="00CA4090">
      <w:pPr>
        <w:rPr>
          <w:sz w:val="18"/>
          <w:szCs w:val="18"/>
        </w:rPr>
      </w:pPr>
    </w:p>
    <w:p w14:paraId="733E1D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if(</w:t>
      </w:r>
      <w:proofErr w:type="gramEnd"/>
      <w:r w:rsidRPr="00CA4090">
        <w:rPr>
          <w:sz w:val="18"/>
          <w:szCs w:val="18"/>
        </w:rPr>
        <w:t>account != null){</w:t>
      </w:r>
    </w:p>
    <w:p w14:paraId="30F961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Toast.makeText(this,"You Signed In successfully</w:t>
      </w:r>
      <w:proofErr w:type="gramStart"/>
      <w:r w:rsidRPr="00CA4090">
        <w:rPr>
          <w:sz w:val="18"/>
          <w:szCs w:val="18"/>
        </w:rPr>
        <w:t>",Toast.LENGTH</w:t>
      </w:r>
      <w:proofErr w:type="gramEnd"/>
      <w:r w:rsidRPr="00CA4090">
        <w:rPr>
          <w:sz w:val="18"/>
          <w:szCs w:val="18"/>
        </w:rPr>
        <w:t>_LONG).show();</w:t>
      </w:r>
    </w:p>
    <w:p w14:paraId="6A0E5C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Intent(this,StudentDashBoard.class));</w:t>
      </w:r>
    </w:p>
    <w:p w14:paraId="440C6166" w14:textId="77777777" w:rsidR="00CA4090" w:rsidRPr="00CA4090" w:rsidRDefault="00CA4090" w:rsidP="00CA4090">
      <w:pPr>
        <w:rPr>
          <w:sz w:val="18"/>
          <w:szCs w:val="18"/>
        </w:rPr>
      </w:pPr>
    </w:p>
    <w:p w14:paraId="2A014F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 xml:space="preserve"> {</w:t>
      </w:r>
    </w:p>
    <w:p w14:paraId="0F61818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Toast.makeText(this,"You Didnt signed in</w:t>
      </w:r>
      <w:proofErr w:type="gramStart"/>
      <w:r w:rsidRPr="00CA4090">
        <w:rPr>
          <w:sz w:val="18"/>
          <w:szCs w:val="18"/>
        </w:rPr>
        <w:t>",Toast.LENGTH</w:t>
      </w:r>
      <w:proofErr w:type="gramEnd"/>
      <w:r w:rsidRPr="00CA4090">
        <w:rPr>
          <w:sz w:val="18"/>
          <w:szCs w:val="18"/>
        </w:rPr>
        <w:t>_LONG).show();</w:t>
      </w:r>
    </w:p>
    <w:p w14:paraId="2AB364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</w:t>
      </w:r>
    </w:p>
    <w:p w14:paraId="3F12F7AE" w14:textId="77777777" w:rsidR="00CA4090" w:rsidRPr="00CA4090" w:rsidRDefault="00CA4090" w:rsidP="00CA4090">
      <w:pPr>
        <w:rPr>
          <w:sz w:val="18"/>
          <w:szCs w:val="18"/>
        </w:rPr>
      </w:pPr>
    </w:p>
    <w:p w14:paraId="55B4B2B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037FA09" w14:textId="77777777" w:rsidR="00CA4090" w:rsidRPr="00CA4090" w:rsidRDefault="00CA4090" w:rsidP="00CA4090">
      <w:pPr>
        <w:rPr>
          <w:sz w:val="18"/>
          <w:szCs w:val="18"/>
        </w:rPr>
      </w:pPr>
    </w:p>
    <w:p w14:paraId="4E7FD4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createUser(</w:t>
      </w:r>
      <w:proofErr w:type="gramEnd"/>
      <w:r w:rsidRPr="00CA4090">
        <w:rPr>
          <w:sz w:val="18"/>
          <w:szCs w:val="18"/>
        </w:rPr>
        <w:t>String email, String password) {</w:t>
      </w:r>
    </w:p>
    <w:p w14:paraId="190A28A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mAuth.createUserWithEmailAndPassword(</w:t>
      </w:r>
      <w:proofErr w:type="gramStart"/>
      <w:r w:rsidRPr="00CA4090">
        <w:rPr>
          <w:sz w:val="18"/>
          <w:szCs w:val="18"/>
        </w:rPr>
        <w:t>email,password</w:t>
      </w:r>
      <w:proofErr w:type="gramEnd"/>
      <w:r w:rsidRPr="00CA4090">
        <w:rPr>
          <w:sz w:val="18"/>
          <w:szCs w:val="18"/>
        </w:rPr>
        <w:t>).addOnCompleteListener(new OnCompleteListener&lt;AuthResult&gt;() {</w:t>
      </w:r>
    </w:p>
    <w:p w14:paraId="35C632B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F9431C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Task&lt;AuthResult&gt; task) {</w:t>
      </w:r>
    </w:p>
    <w:p w14:paraId="4345977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5FCFE48D" w14:textId="77777777" w:rsidR="00CA4090" w:rsidRPr="00CA4090" w:rsidRDefault="00CA4090" w:rsidP="00CA4090">
      <w:pPr>
        <w:rPr>
          <w:sz w:val="18"/>
          <w:szCs w:val="18"/>
        </w:rPr>
      </w:pPr>
    </w:p>
    <w:p w14:paraId="457FE3E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verifyEmail(</w:t>
      </w:r>
      <w:proofErr w:type="gramEnd"/>
      <w:r w:rsidRPr="00CA4090">
        <w:rPr>
          <w:sz w:val="18"/>
          <w:szCs w:val="18"/>
        </w:rPr>
        <w:t>);</w:t>
      </w:r>
    </w:p>
    <w:p w14:paraId="56568688" w14:textId="77777777" w:rsidR="00CA4090" w:rsidRPr="00CA4090" w:rsidRDefault="00CA4090" w:rsidP="00CA4090">
      <w:pPr>
        <w:rPr>
          <w:sz w:val="18"/>
          <w:szCs w:val="18"/>
        </w:rPr>
      </w:pPr>
    </w:p>
    <w:p w14:paraId="5073EE0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Toast.makeText(RegisteraPage2.this, "Created",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0A7FDF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</w:t>
      </w:r>
      <w:proofErr w:type="gramStart"/>
      <w:r w:rsidRPr="00CA4090">
        <w:rPr>
          <w:sz w:val="18"/>
          <w:szCs w:val="18"/>
        </w:rPr>
        <w:t>sendUserToDatabase(</w:t>
      </w:r>
      <w:proofErr w:type="gramEnd"/>
      <w:r w:rsidRPr="00CA4090">
        <w:rPr>
          <w:sz w:val="18"/>
          <w:szCs w:val="18"/>
        </w:rPr>
        <w:t>);</w:t>
      </w:r>
    </w:p>
    <w:p w14:paraId="66A5AB5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//sendUserToDatabase1();</w:t>
      </w:r>
    </w:p>
    <w:p w14:paraId="7CAB0EC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</w:t>
      </w:r>
      <w:proofErr w:type="gramStart"/>
      <w:r w:rsidRPr="00CA4090">
        <w:rPr>
          <w:sz w:val="18"/>
          <w:szCs w:val="18"/>
        </w:rPr>
        <w:t>goToLoginPage(</w:t>
      </w:r>
      <w:proofErr w:type="gramEnd"/>
      <w:r w:rsidRPr="00CA4090">
        <w:rPr>
          <w:sz w:val="18"/>
          <w:szCs w:val="18"/>
        </w:rPr>
        <w:t>);</w:t>
      </w:r>
    </w:p>
    <w:p w14:paraId="4963EB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//Toast.makeText(StudentRegistrationPage.this, "REGISTER ZALA",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1957E2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5B95E92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    Toast.makeText(</w:t>
      </w:r>
      <w:proofErr w:type="gramStart"/>
      <w:r w:rsidRPr="00CA4090">
        <w:rPr>
          <w:sz w:val="18"/>
          <w:szCs w:val="18"/>
        </w:rPr>
        <w:t>getApplicationContext(</w:t>
      </w:r>
      <w:proofErr w:type="gramEnd"/>
      <w:r w:rsidRPr="00CA4090">
        <w:rPr>
          <w:sz w:val="18"/>
          <w:szCs w:val="18"/>
        </w:rPr>
        <w:t>), "Error", Toast.LENGTH_SHORT).show();</w:t>
      </w:r>
    </w:p>
    <w:p w14:paraId="211E65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62A605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2BD963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E3945F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63E5AEA" w14:textId="77777777" w:rsidR="00CA4090" w:rsidRPr="00CA4090" w:rsidRDefault="00CA4090" w:rsidP="00CA4090">
      <w:pPr>
        <w:rPr>
          <w:sz w:val="18"/>
          <w:szCs w:val="18"/>
        </w:rPr>
      </w:pPr>
    </w:p>
    <w:p w14:paraId="5132AD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sendUserToDatabase1() {</w:t>
      </w:r>
    </w:p>
    <w:p w14:paraId="2041A55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117143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map.put("Email</w:t>
      </w:r>
      <w:proofErr w:type="gramStart"/>
      <w:r w:rsidRPr="00CA4090">
        <w:rPr>
          <w:sz w:val="18"/>
          <w:szCs w:val="18"/>
        </w:rPr>
        <w:t>",etRegEmail1.getText</w:t>
      </w:r>
      <w:proofErr w:type="gramEnd"/>
      <w:r w:rsidRPr="00CA4090">
        <w:rPr>
          <w:sz w:val="18"/>
          <w:szCs w:val="18"/>
        </w:rPr>
        <w:t>().toString());</w:t>
      </w:r>
    </w:p>
    <w:p w14:paraId="41340B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map.put("MobileNo</w:t>
      </w:r>
      <w:proofErr w:type="gramStart"/>
      <w:r w:rsidRPr="00CA4090">
        <w:rPr>
          <w:sz w:val="18"/>
          <w:szCs w:val="18"/>
        </w:rPr>
        <w:t>",etRegMobileNo1.getText</w:t>
      </w:r>
      <w:proofErr w:type="gramEnd"/>
      <w:r w:rsidRPr="00CA4090">
        <w:rPr>
          <w:sz w:val="18"/>
          <w:szCs w:val="18"/>
        </w:rPr>
        <w:t>().toString());</w:t>
      </w:r>
    </w:p>
    <w:p w14:paraId="04AC1C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map.put("Name</w:t>
      </w:r>
      <w:proofErr w:type="gramStart"/>
      <w:r w:rsidRPr="00CA4090">
        <w:rPr>
          <w:sz w:val="18"/>
          <w:szCs w:val="18"/>
        </w:rPr>
        <w:t>",etRegName1.getText</w:t>
      </w:r>
      <w:proofErr w:type="gramEnd"/>
      <w:r w:rsidRPr="00CA4090">
        <w:rPr>
          <w:sz w:val="18"/>
          <w:szCs w:val="18"/>
        </w:rPr>
        <w:t>().toString());</w:t>
      </w:r>
    </w:p>
    <w:p w14:paraId="59CC6E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reference.child</w:t>
      </w:r>
      <w:proofErr w:type="gramEnd"/>
      <w:r w:rsidRPr="00CA4090">
        <w:rPr>
          <w:sz w:val="18"/>
          <w:szCs w:val="18"/>
        </w:rPr>
        <w:t>(etRegMobileNo1.getText().toString()).setValue(map).addOnCompleteListener(new OnCompleteListener&lt;Void&gt;() {</w:t>
      </w:r>
    </w:p>
    <w:p w14:paraId="12A98F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DE96A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4EBA0C2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52702B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//                    Toast.makeText(StudentRegistrationPage.this, "",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344FFAB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goToLoginPage(</w:t>
      </w:r>
      <w:proofErr w:type="gramEnd"/>
      <w:r w:rsidRPr="00CA4090">
        <w:rPr>
          <w:sz w:val="18"/>
          <w:szCs w:val="18"/>
        </w:rPr>
        <w:t>);</w:t>
      </w:r>
    </w:p>
    <w:p w14:paraId="7B51AC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07508D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38588C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Toast.makeText(StudentRegistrationPage.this, "Error",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382060F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D3488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7354F80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DBCD89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0CD4EC0" w14:textId="77777777" w:rsidR="00CA4090" w:rsidRPr="00CA4090" w:rsidRDefault="00CA4090" w:rsidP="00CA4090">
      <w:pPr>
        <w:rPr>
          <w:sz w:val="18"/>
          <w:szCs w:val="18"/>
        </w:rPr>
      </w:pPr>
    </w:p>
    <w:p w14:paraId="0F5303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7EB27C0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etRegName1.setText("");</w:t>
      </w:r>
    </w:p>
    <w:p w14:paraId="204C4D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etRegEmail1.setText("");</w:t>
      </w:r>
    </w:p>
    <w:p w14:paraId="2A3928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etRegPass1.setText("");</w:t>
      </w:r>
    </w:p>
    <w:p w14:paraId="6DD6E4A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etRegConfirmPass1.setText("");</w:t>
      </w:r>
    </w:p>
    <w:p w14:paraId="680E8C3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etRegMobileNo1.setText("");</w:t>
      </w:r>
    </w:p>
    <w:p w14:paraId="1125368E" w14:textId="77777777" w:rsidR="00CA4090" w:rsidRPr="00CA4090" w:rsidRDefault="00CA4090" w:rsidP="00CA4090">
      <w:pPr>
        <w:rPr>
          <w:sz w:val="18"/>
          <w:szCs w:val="18"/>
        </w:rPr>
      </w:pPr>
    </w:p>
    <w:p w14:paraId="5BAA97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A882EF1" w14:textId="77777777" w:rsidR="00CA4090" w:rsidRPr="00CA4090" w:rsidRDefault="00CA4090" w:rsidP="00CA4090">
      <w:pPr>
        <w:rPr>
          <w:sz w:val="18"/>
          <w:szCs w:val="18"/>
        </w:rPr>
      </w:pPr>
    </w:p>
    <w:p w14:paraId="157DAE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verifyEmail(</w:t>
      </w:r>
      <w:proofErr w:type="gramEnd"/>
      <w:r w:rsidRPr="00CA4090">
        <w:rPr>
          <w:sz w:val="18"/>
          <w:szCs w:val="18"/>
        </w:rPr>
        <w:t>) {</w:t>
      </w:r>
    </w:p>
    <w:p w14:paraId="119CC51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mAuth.getCurrentUser(</w:t>
      </w:r>
      <w:proofErr w:type="gramStart"/>
      <w:r w:rsidRPr="00CA4090">
        <w:rPr>
          <w:sz w:val="18"/>
          <w:szCs w:val="18"/>
        </w:rPr>
        <w:t>).sendEmailVerification</w:t>
      </w:r>
      <w:proofErr w:type="gramEnd"/>
      <w:r w:rsidRPr="00CA4090">
        <w:rPr>
          <w:sz w:val="18"/>
          <w:szCs w:val="18"/>
        </w:rPr>
        <w:t>().addOnCompleteListener(new OnCompleteListener&lt;Void&gt;() {</w:t>
      </w:r>
    </w:p>
    <w:p w14:paraId="4640B8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3BFC71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5E9EB7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0A00D6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Toast.makeText(StudentRegistrationPage.this, "Check your Email",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5D2579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sendUserToDatabase1();</w:t>
      </w:r>
    </w:p>
    <w:p w14:paraId="01AC64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4D96A7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Toast.makeText(StudentRegistrationPage.this, "Error Occured BC",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79C59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3427A2F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FA30AD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5CE477CE" w14:textId="77777777" w:rsidR="00CA4090" w:rsidRPr="00CA4090" w:rsidRDefault="00CA4090" w:rsidP="00CA4090">
      <w:pPr>
        <w:rPr>
          <w:sz w:val="18"/>
          <w:szCs w:val="18"/>
        </w:rPr>
      </w:pPr>
    </w:p>
    <w:p w14:paraId="43D50A9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F049DF2" w14:textId="77777777" w:rsidR="00CA4090" w:rsidRPr="00CA4090" w:rsidRDefault="00CA4090" w:rsidP="00CA4090">
      <w:pPr>
        <w:rPr>
          <w:sz w:val="18"/>
          <w:szCs w:val="18"/>
        </w:rPr>
      </w:pPr>
    </w:p>
    <w:p w14:paraId="4F2C2B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private void </w:t>
      </w:r>
      <w:proofErr w:type="gramStart"/>
      <w:r w:rsidRPr="00CA4090">
        <w:rPr>
          <w:sz w:val="18"/>
          <w:szCs w:val="18"/>
        </w:rPr>
        <w:t>sendUserToDatabase(</w:t>
      </w:r>
      <w:proofErr w:type="gramEnd"/>
      <w:r w:rsidRPr="00CA4090">
        <w:rPr>
          <w:sz w:val="18"/>
          <w:szCs w:val="18"/>
        </w:rPr>
        <w:t>) {</w:t>
      </w:r>
    </w:p>
    <w:p w14:paraId="6C84040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1F9B48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//map.put("Name</w:t>
      </w:r>
      <w:proofErr w:type="gramStart"/>
      <w:r w:rsidRPr="00CA4090">
        <w:rPr>
          <w:sz w:val="18"/>
          <w:szCs w:val="18"/>
        </w:rPr>
        <w:t>",etRegName1.getText</w:t>
      </w:r>
      <w:proofErr w:type="gramEnd"/>
      <w:r w:rsidRPr="00CA4090">
        <w:rPr>
          <w:sz w:val="18"/>
          <w:szCs w:val="18"/>
        </w:rPr>
        <w:t>().toString());</w:t>
      </w:r>
    </w:p>
    <w:p w14:paraId="2346919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map.put("Email</w:t>
      </w:r>
      <w:proofErr w:type="gramStart"/>
      <w:r w:rsidRPr="00CA4090">
        <w:rPr>
          <w:sz w:val="18"/>
          <w:szCs w:val="18"/>
        </w:rPr>
        <w:t>",etRegEmail1.getText</w:t>
      </w:r>
      <w:proofErr w:type="gramEnd"/>
      <w:r w:rsidRPr="00CA4090">
        <w:rPr>
          <w:sz w:val="18"/>
          <w:szCs w:val="18"/>
        </w:rPr>
        <w:t>().toString());</w:t>
      </w:r>
    </w:p>
    <w:p w14:paraId="654CF34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map.put(</w:t>
      </w:r>
      <w:proofErr w:type="gramEnd"/>
      <w:r w:rsidRPr="00CA4090">
        <w:rPr>
          <w:sz w:val="18"/>
          <w:szCs w:val="18"/>
        </w:rPr>
        <w:t>"Mobile No",etRegConfirmPass1.getText().toString());</w:t>
      </w:r>
    </w:p>
    <w:p w14:paraId="541DA9F5" w14:textId="77777777" w:rsidR="00CA4090" w:rsidRPr="00CA4090" w:rsidRDefault="00CA4090" w:rsidP="00CA4090">
      <w:pPr>
        <w:rPr>
          <w:sz w:val="18"/>
          <w:szCs w:val="18"/>
        </w:rPr>
      </w:pPr>
    </w:p>
    <w:p w14:paraId="110DFA9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</w:t>
      </w:r>
      <w:proofErr w:type="gramStart"/>
      <w:r w:rsidRPr="00CA4090">
        <w:rPr>
          <w:sz w:val="18"/>
          <w:szCs w:val="18"/>
        </w:rPr>
        <w:t>reference.push</w:t>
      </w:r>
      <w:proofErr w:type="gramEnd"/>
      <w:r w:rsidRPr="00CA4090">
        <w:rPr>
          <w:sz w:val="18"/>
          <w:szCs w:val="18"/>
        </w:rPr>
        <w:t>().child(etRegEmail1.getText().toString()).setValue(map).addOnCompleteListener(new OnCompleteListener&lt;Void&gt;() {</w:t>
      </w:r>
    </w:p>
    <w:p w14:paraId="605248F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@Override</w:t>
      </w:r>
    </w:p>
    <w:p w14:paraId="4FC71A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245385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if </w:t>
      </w:r>
      <w:proofErr w:type="gramStart"/>
      <w:r w:rsidRPr="00CA4090">
        <w:rPr>
          <w:sz w:val="18"/>
          <w:szCs w:val="18"/>
        </w:rPr>
        <w:t>(!task</w:t>
      </w:r>
      <w:proofErr w:type="gramEnd"/>
      <w:r w:rsidRPr="00CA4090">
        <w:rPr>
          <w:sz w:val="18"/>
          <w:szCs w:val="18"/>
        </w:rPr>
        <w:t>.isSuccessful()){</w:t>
      </w:r>
    </w:p>
    <w:p w14:paraId="3338EC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Toast.makeText(StudentRegistrationPage.this, "ERROR SENDING DATA TO DATABASE",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9CDA51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5142D41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Toast.makeText(StudentRegistrationPage.this, "User Sent to Database",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0BCE8E4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    </w:t>
      </w:r>
      <w:proofErr w:type="gramStart"/>
      <w:r w:rsidRPr="00CA4090">
        <w:rPr>
          <w:sz w:val="18"/>
          <w:szCs w:val="18"/>
        </w:rPr>
        <w:t>goToLoginPage(</w:t>
      </w:r>
      <w:proofErr w:type="gramEnd"/>
      <w:r w:rsidRPr="00CA4090">
        <w:rPr>
          <w:sz w:val="18"/>
          <w:szCs w:val="18"/>
        </w:rPr>
        <w:t>);</w:t>
      </w:r>
    </w:p>
    <w:p w14:paraId="0E352E8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}</w:t>
      </w:r>
    </w:p>
    <w:p w14:paraId="2946F11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219C0F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});</w:t>
      </w:r>
    </w:p>
    <w:p w14:paraId="7B17A6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55D896D" w14:textId="77777777" w:rsidR="00CA4090" w:rsidRPr="00CA4090" w:rsidRDefault="00CA4090" w:rsidP="00CA4090">
      <w:pPr>
        <w:rPr>
          <w:sz w:val="18"/>
          <w:szCs w:val="18"/>
        </w:rPr>
      </w:pPr>
    </w:p>
    <w:p w14:paraId="006DED8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goToLoginPage(</w:t>
      </w:r>
      <w:proofErr w:type="gramEnd"/>
      <w:r w:rsidRPr="00CA4090">
        <w:rPr>
          <w:sz w:val="18"/>
          <w:szCs w:val="18"/>
        </w:rPr>
        <w:t>) {</w:t>
      </w:r>
    </w:p>
    <w:p w14:paraId="143ECA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startActivity(</w:t>
      </w:r>
      <w:proofErr w:type="gramEnd"/>
      <w:r w:rsidRPr="00CA4090">
        <w:rPr>
          <w:sz w:val="18"/>
          <w:szCs w:val="18"/>
        </w:rPr>
        <w:t>new Intent(StudentRegistrationPage.this,StudentLoginPage.class));</w:t>
      </w:r>
    </w:p>
    <w:p w14:paraId="47E21A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50B926B" w14:textId="608D703B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74EA4CE0" w14:textId="3881E5DB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UpdateMenu.java</w:t>
      </w:r>
    </w:p>
    <w:p w14:paraId="085638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6ECF0CE2" w14:textId="77777777" w:rsidR="00CA4090" w:rsidRPr="00CA4090" w:rsidRDefault="00CA4090" w:rsidP="00CA4090">
      <w:pPr>
        <w:rPr>
          <w:sz w:val="18"/>
          <w:szCs w:val="18"/>
        </w:rPr>
      </w:pPr>
    </w:p>
    <w:p w14:paraId="182E1B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3BD6A9A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353841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4A354A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798A283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4436C10B" w14:textId="77777777" w:rsidR="00CA4090" w:rsidRPr="00CA4090" w:rsidRDefault="00CA4090" w:rsidP="00CA4090">
      <w:pPr>
        <w:rPr>
          <w:sz w:val="18"/>
          <w:szCs w:val="18"/>
        </w:rPr>
      </w:pPr>
    </w:p>
    <w:p w14:paraId="039899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105294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4B1B23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6B24F3A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03A4CC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644BDAF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4D1B12D6" w14:textId="77777777" w:rsidR="00CA4090" w:rsidRPr="00CA4090" w:rsidRDefault="00CA4090" w:rsidP="00CA4090">
      <w:pPr>
        <w:rPr>
          <w:sz w:val="18"/>
          <w:szCs w:val="18"/>
        </w:rPr>
      </w:pPr>
    </w:p>
    <w:p w14:paraId="22AE79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1A885F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7CBCDD8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748B1B4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17A20BE6" w14:textId="77777777" w:rsidR="00CA4090" w:rsidRPr="00CA4090" w:rsidRDefault="00CA4090" w:rsidP="00CA4090">
      <w:pPr>
        <w:rPr>
          <w:sz w:val="18"/>
          <w:szCs w:val="18"/>
        </w:rPr>
      </w:pPr>
    </w:p>
    <w:p w14:paraId="3EAF245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6011D068" w14:textId="77777777" w:rsidR="00CA4090" w:rsidRPr="00CA4090" w:rsidRDefault="00CA4090" w:rsidP="00CA4090">
      <w:pPr>
        <w:rPr>
          <w:sz w:val="18"/>
          <w:szCs w:val="18"/>
        </w:rPr>
      </w:pPr>
    </w:p>
    <w:p w14:paraId="2675057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UpdateMenu extends AppCompatActivity {</w:t>
      </w:r>
    </w:p>
    <w:p w14:paraId="725F7E58" w14:textId="77777777" w:rsidR="00CA4090" w:rsidRPr="00CA4090" w:rsidRDefault="00CA4090" w:rsidP="00CA4090">
      <w:pPr>
        <w:rPr>
          <w:sz w:val="18"/>
          <w:szCs w:val="18"/>
        </w:rPr>
      </w:pPr>
    </w:p>
    <w:p w14:paraId="547EE7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updateFoodItem</w:t>
      </w:r>
      <w:proofErr w:type="gramStart"/>
      <w:r w:rsidRPr="00CA4090">
        <w:rPr>
          <w:sz w:val="18"/>
          <w:szCs w:val="18"/>
        </w:rPr>
        <w:t>1,updateFoodItem</w:t>
      </w:r>
      <w:proofErr w:type="gramEnd"/>
      <w:r w:rsidRPr="00CA4090">
        <w:rPr>
          <w:sz w:val="18"/>
          <w:szCs w:val="18"/>
        </w:rPr>
        <w:t>2,updateFoodItem3;</w:t>
      </w:r>
    </w:p>
    <w:p w14:paraId="2377E19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btnUpdateMenu;</w:t>
      </w:r>
    </w:p>
    <w:p w14:paraId="4916772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db;</w:t>
      </w:r>
    </w:p>
    <w:p w14:paraId="7DE62BC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reference;</w:t>
      </w:r>
    </w:p>
    <w:p w14:paraId="022B0B07" w14:textId="77777777" w:rsidR="00CA4090" w:rsidRPr="00CA4090" w:rsidRDefault="00CA4090" w:rsidP="00CA4090">
      <w:pPr>
        <w:rPr>
          <w:sz w:val="18"/>
          <w:szCs w:val="18"/>
        </w:rPr>
      </w:pPr>
    </w:p>
    <w:p w14:paraId="4852BD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948F6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6F27B18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60D353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2640CB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.activity_update_menu);</w:t>
      </w:r>
    </w:p>
    <w:p w14:paraId="1EC758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60916D6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462021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59B3089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445D6CC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4F2426E0" w14:textId="77777777" w:rsidR="00CA4090" w:rsidRPr="00CA4090" w:rsidRDefault="00CA4090" w:rsidP="00CA4090">
      <w:pPr>
        <w:rPr>
          <w:sz w:val="18"/>
          <w:szCs w:val="18"/>
        </w:rPr>
      </w:pPr>
    </w:p>
    <w:p w14:paraId="38F44B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 = FirebaseDatabase.getInstance();</w:t>
      </w:r>
    </w:p>
    <w:p w14:paraId="0F0F84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 = </w:t>
      </w:r>
      <w:proofErr w:type="gramStart"/>
      <w:r w:rsidRPr="00CA4090">
        <w:rPr>
          <w:sz w:val="18"/>
          <w:szCs w:val="18"/>
        </w:rPr>
        <w:t>db.getReference</w:t>
      </w:r>
      <w:proofErr w:type="gramEnd"/>
      <w:r w:rsidRPr="00CA4090">
        <w:rPr>
          <w:sz w:val="18"/>
          <w:szCs w:val="18"/>
        </w:rPr>
        <w:t>("UpdateList");</w:t>
      </w:r>
    </w:p>
    <w:p w14:paraId="615912D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</w:p>
    <w:p w14:paraId="313454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 = findViewById(R.</w:t>
      </w:r>
      <w:proofErr w:type="gramStart"/>
      <w:r w:rsidRPr="00CA4090">
        <w:rPr>
          <w:sz w:val="18"/>
          <w:szCs w:val="18"/>
        </w:rPr>
        <w:t>id.btnUpdateMenu</w:t>
      </w:r>
      <w:proofErr w:type="gramEnd"/>
      <w:r w:rsidRPr="00CA4090">
        <w:rPr>
          <w:sz w:val="18"/>
          <w:szCs w:val="18"/>
        </w:rPr>
        <w:t>);</w:t>
      </w:r>
    </w:p>
    <w:p w14:paraId="3F8DA07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updateFoodItem1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1);</w:t>
      </w:r>
    </w:p>
    <w:p w14:paraId="375264A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2);</w:t>
      </w:r>
    </w:p>
    <w:p w14:paraId="6EEB351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3);</w:t>
      </w:r>
    </w:p>
    <w:p w14:paraId="506009C5" w14:textId="77777777" w:rsidR="00CA4090" w:rsidRPr="00CA4090" w:rsidRDefault="00CA4090" w:rsidP="00CA4090">
      <w:pPr>
        <w:rPr>
          <w:sz w:val="18"/>
          <w:szCs w:val="18"/>
        </w:rPr>
      </w:pPr>
    </w:p>
    <w:p w14:paraId="0F63ABC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btnUpdateMenu.setOnClickListener(new View.OnClickListener() {</w:t>
      </w:r>
    </w:p>
    <w:p w14:paraId="7DC0AEC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3FDF3D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207F659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);</w:t>
      </w:r>
    </w:p>
    <w:p w14:paraId="5268B1A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1573900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0D6875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7B79CBC4" w14:textId="77777777" w:rsidR="00CA4090" w:rsidRPr="00CA4090" w:rsidRDefault="00CA4090" w:rsidP="00CA4090">
      <w:pPr>
        <w:rPr>
          <w:sz w:val="18"/>
          <w:szCs w:val="18"/>
        </w:rPr>
      </w:pPr>
    </w:p>
    <w:p w14:paraId="0A8B24E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 {</w:t>
      </w:r>
    </w:p>
    <w:p w14:paraId="1714625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040DF0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map.put("item1</w:t>
      </w:r>
      <w:proofErr w:type="gramStart"/>
      <w:r w:rsidRPr="00CA4090">
        <w:rPr>
          <w:sz w:val="18"/>
          <w:szCs w:val="18"/>
        </w:rPr>
        <w:t>",updateFoodItem1.getText</w:t>
      </w:r>
      <w:proofErr w:type="gramEnd"/>
      <w:r w:rsidRPr="00CA4090">
        <w:rPr>
          <w:sz w:val="18"/>
          <w:szCs w:val="18"/>
        </w:rPr>
        <w:t>().toString());</w:t>
      </w:r>
    </w:p>
    <w:p w14:paraId="25DA29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map.put("item2</w:t>
      </w:r>
      <w:proofErr w:type="gramStart"/>
      <w:r w:rsidRPr="00CA4090">
        <w:rPr>
          <w:sz w:val="18"/>
          <w:szCs w:val="18"/>
        </w:rPr>
        <w:t>",updateFoodItem2.getText</w:t>
      </w:r>
      <w:proofErr w:type="gramEnd"/>
      <w:r w:rsidRPr="00CA4090">
        <w:rPr>
          <w:sz w:val="18"/>
          <w:szCs w:val="18"/>
        </w:rPr>
        <w:t>().toString());</w:t>
      </w:r>
    </w:p>
    <w:p w14:paraId="3D65CB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map.put("item3</w:t>
      </w:r>
      <w:proofErr w:type="gramStart"/>
      <w:r w:rsidRPr="00CA4090">
        <w:rPr>
          <w:sz w:val="18"/>
          <w:szCs w:val="18"/>
        </w:rPr>
        <w:t>",updateFoodItem3.getText</w:t>
      </w:r>
      <w:proofErr w:type="gramEnd"/>
      <w:r w:rsidRPr="00CA4090">
        <w:rPr>
          <w:sz w:val="18"/>
          <w:szCs w:val="18"/>
        </w:rPr>
        <w:t>().toString());</w:t>
      </w:r>
    </w:p>
    <w:p w14:paraId="052DE6E3" w14:textId="77777777" w:rsidR="00CA4090" w:rsidRPr="00CA4090" w:rsidRDefault="00CA4090" w:rsidP="00CA4090">
      <w:pPr>
        <w:rPr>
          <w:sz w:val="18"/>
          <w:szCs w:val="18"/>
        </w:rPr>
      </w:pPr>
    </w:p>
    <w:p w14:paraId="4CFF53A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reference.child</w:t>
      </w:r>
      <w:proofErr w:type="gramEnd"/>
      <w:r w:rsidRPr="00CA4090">
        <w:rPr>
          <w:sz w:val="18"/>
          <w:szCs w:val="18"/>
        </w:rPr>
        <w:t>("AdityaMess").setValue(map).addOnCompleteListener(new OnCompleteListener&lt;Void&gt;() {</w:t>
      </w:r>
    </w:p>
    <w:p w14:paraId="7A39088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90A161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12FE36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3D7A540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Toast.makeText(UpdateMenu.this, "Menu Updated Succesfully",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18F764D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65E572E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2E7736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Toast.makeText(UpdateMenu.this, "Error in updating menu",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E6B355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61EB014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F9C1DF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733650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</w:p>
    <w:p w14:paraId="05AE47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09F53247" w14:textId="77777777" w:rsidR="00CA4090" w:rsidRPr="00CA4090" w:rsidRDefault="00CA4090" w:rsidP="00CA4090">
      <w:pPr>
        <w:rPr>
          <w:sz w:val="18"/>
          <w:szCs w:val="18"/>
        </w:rPr>
      </w:pPr>
    </w:p>
    <w:p w14:paraId="1E967F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0EADA87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updateFoodItem1.setText("");</w:t>
      </w:r>
    </w:p>
    <w:p w14:paraId="37244D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updateFoodItem2.setText("");</w:t>
      </w:r>
    </w:p>
    <w:p w14:paraId="06B815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updateFoodItem3.setText("");</w:t>
      </w:r>
    </w:p>
    <w:p w14:paraId="5F24F0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1B88000" w14:textId="2722D0DA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563E3AE" w14:textId="1875F577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t>UpdateMenu2.java</w:t>
      </w:r>
    </w:p>
    <w:p w14:paraId="4C227D6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6231F311" w14:textId="77777777" w:rsidR="00CA4090" w:rsidRPr="00CA4090" w:rsidRDefault="00CA4090" w:rsidP="00CA4090">
      <w:pPr>
        <w:rPr>
          <w:sz w:val="18"/>
          <w:szCs w:val="18"/>
        </w:rPr>
      </w:pPr>
    </w:p>
    <w:p w14:paraId="3146CF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049E081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3DAA464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48571A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50AA86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38EA564C" w14:textId="77777777" w:rsidR="00CA4090" w:rsidRPr="00CA4090" w:rsidRDefault="00CA4090" w:rsidP="00CA4090">
      <w:pPr>
        <w:rPr>
          <w:sz w:val="18"/>
          <w:szCs w:val="18"/>
        </w:rPr>
      </w:pPr>
    </w:p>
    <w:p w14:paraId="10FD75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668A070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583D76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48E9CC3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4C4C605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2918442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22FAF9D0" w14:textId="77777777" w:rsidR="00CA4090" w:rsidRPr="00CA4090" w:rsidRDefault="00CA4090" w:rsidP="00CA4090">
      <w:pPr>
        <w:rPr>
          <w:sz w:val="18"/>
          <w:szCs w:val="18"/>
        </w:rPr>
      </w:pPr>
    </w:p>
    <w:p w14:paraId="114E67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07D7D4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7DF964D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639E93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558D7808" w14:textId="77777777" w:rsidR="00CA4090" w:rsidRPr="00CA4090" w:rsidRDefault="00CA4090" w:rsidP="00CA4090">
      <w:pPr>
        <w:rPr>
          <w:sz w:val="18"/>
          <w:szCs w:val="18"/>
        </w:rPr>
      </w:pPr>
    </w:p>
    <w:p w14:paraId="2F429F4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29E52E80" w14:textId="77777777" w:rsidR="00CA4090" w:rsidRPr="00CA4090" w:rsidRDefault="00CA4090" w:rsidP="00CA4090">
      <w:pPr>
        <w:rPr>
          <w:sz w:val="18"/>
          <w:szCs w:val="18"/>
        </w:rPr>
      </w:pPr>
    </w:p>
    <w:p w14:paraId="5835B7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UpdateMenu2 extends AppCompatActivity {</w:t>
      </w:r>
    </w:p>
    <w:p w14:paraId="1FD9CC88" w14:textId="77777777" w:rsidR="00CA4090" w:rsidRPr="00CA4090" w:rsidRDefault="00CA4090" w:rsidP="00CA4090">
      <w:pPr>
        <w:rPr>
          <w:sz w:val="18"/>
          <w:szCs w:val="18"/>
        </w:rPr>
      </w:pPr>
    </w:p>
    <w:p w14:paraId="01883D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updateFoodItem</w:t>
      </w:r>
      <w:proofErr w:type="gramStart"/>
      <w:r w:rsidRPr="00CA4090">
        <w:rPr>
          <w:sz w:val="18"/>
          <w:szCs w:val="18"/>
        </w:rPr>
        <w:t>1,updateFoodItem</w:t>
      </w:r>
      <w:proofErr w:type="gramEnd"/>
      <w:r w:rsidRPr="00CA4090">
        <w:rPr>
          <w:sz w:val="18"/>
          <w:szCs w:val="18"/>
        </w:rPr>
        <w:t>2,updateFoodItem3;</w:t>
      </w:r>
    </w:p>
    <w:p w14:paraId="62B3A9A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btnUpdateMenu2;</w:t>
      </w:r>
    </w:p>
    <w:p w14:paraId="218083A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db2;</w:t>
      </w:r>
    </w:p>
    <w:p w14:paraId="5A465E2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reference2;</w:t>
      </w:r>
    </w:p>
    <w:p w14:paraId="5896CD84" w14:textId="77777777" w:rsidR="00CA4090" w:rsidRPr="00CA4090" w:rsidRDefault="00CA4090" w:rsidP="00CA4090">
      <w:pPr>
        <w:rPr>
          <w:sz w:val="18"/>
          <w:szCs w:val="18"/>
        </w:rPr>
      </w:pPr>
    </w:p>
    <w:p w14:paraId="2C5728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26B9B7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3DCB274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35ADAEA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6312CFF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.activity_update_menu2);</w:t>
      </w:r>
    </w:p>
    <w:p w14:paraId="63C0AAD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7165F2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6F0EA1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1F692B2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20A9FCB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451E2FC" w14:textId="77777777" w:rsidR="00CA4090" w:rsidRPr="00CA4090" w:rsidRDefault="00CA4090" w:rsidP="00CA4090">
      <w:pPr>
        <w:rPr>
          <w:sz w:val="18"/>
          <w:szCs w:val="18"/>
        </w:rPr>
      </w:pPr>
    </w:p>
    <w:p w14:paraId="447DAED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db2 = FirebaseDatabase.getInstance();</w:t>
      </w:r>
    </w:p>
    <w:p w14:paraId="24A9716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reference2 = db2.getReference("UpdateList2");</w:t>
      </w:r>
    </w:p>
    <w:p w14:paraId="136F7912" w14:textId="77777777" w:rsidR="00CA4090" w:rsidRPr="00CA4090" w:rsidRDefault="00CA4090" w:rsidP="00CA4090">
      <w:pPr>
        <w:rPr>
          <w:sz w:val="18"/>
          <w:szCs w:val="18"/>
        </w:rPr>
      </w:pPr>
    </w:p>
    <w:p w14:paraId="3684716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btnUpdateMenu2 = findViewById(R.</w:t>
      </w:r>
      <w:proofErr w:type="gramStart"/>
      <w:r w:rsidRPr="00CA4090">
        <w:rPr>
          <w:sz w:val="18"/>
          <w:szCs w:val="18"/>
        </w:rPr>
        <w:t>id.btnUpdateMenu</w:t>
      </w:r>
      <w:proofErr w:type="gramEnd"/>
      <w:r w:rsidRPr="00CA4090">
        <w:rPr>
          <w:sz w:val="18"/>
          <w:szCs w:val="18"/>
        </w:rPr>
        <w:t>2);</w:t>
      </w:r>
    </w:p>
    <w:p w14:paraId="11FFF3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updateFoodItem1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1_2);</w:t>
      </w:r>
    </w:p>
    <w:p w14:paraId="232BA45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2_2);</w:t>
      </w:r>
    </w:p>
    <w:p w14:paraId="5C4BCF4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3_2);</w:t>
      </w:r>
    </w:p>
    <w:p w14:paraId="635CC44B" w14:textId="77777777" w:rsidR="00CA4090" w:rsidRPr="00CA4090" w:rsidRDefault="00CA4090" w:rsidP="00CA4090">
      <w:pPr>
        <w:rPr>
          <w:sz w:val="18"/>
          <w:szCs w:val="18"/>
        </w:rPr>
      </w:pPr>
    </w:p>
    <w:p w14:paraId="78E34CB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btnUpdateMenu2.setOnClickListener(new View.OnClickListener() {</w:t>
      </w:r>
    </w:p>
    <w:p w14:paraId="430399D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7C30D8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78F7C77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);</w:t>
      </w:r>
    </w:p>
    <w:p w14:paraId="54ACF7E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0AB0202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21CD747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1F906D0" w14:textId="77777777" w:rsidR="00CA4090" w:rsidRPr="00CA4090" w:rsidRDefault="00CA4090" w:rsidP="00CA4090">
      <w:pPr>
        <w:rPr>
          <w:sz w:val="18"/>
          <w:szCs w:val="18"/>
        </w:rPr>
      </w:pPr>
    </w:p>
    <w:p w14:paraId="29874BC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 {</w:t>
      </w:r>
    </w:p>
    <w:p w14:paraId="4671FE0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1E2C62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map.put("item1</w:t>
      </w:r>
      <w:proofErr w:type="gramStart"/>
      <w:r w:rsidRPr="00CA4090">
        <w:rPr>
          <w:sz w:val="18"/>
          <w:szCs w:val="18"/>
        </w:rPr>
        <w:t>",updateFoodItem1.getText</w:t>
      </w:r>
      <w:proofErr w:type="gramEnd"/>
      <w:r w:rsidRPr="00CA4090">
        <w:rPr>
          <w:sz w:val="18"/>
          <w:szCs w:val="18"/>
        </w:rPr>
        <w:t>().toString());</w:t>
      </w:r>
    </w:p>
    <w:p w14:paraId="27C0868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map.put("item2</w:t>
      </w:r>
      <w:proofErr w:type="gramStart"/>
      <w:r w:rsidRPr="00CA4090">
        <w:rPr>
          <w:sz w:val="18"/>
          <w:szCs w:val="18"/>
        </w:rPr>
        <w:t>",updateFoodItem2.getText</w:t>
      </w:r>
      <w:proofErr w:type="gramEnd"/>
      <w:r w:rsidRPr="00CA4090">
        <w:rPr>
          <w:sz w:val="18"/>
          <w:szCs w:val="18"/>
        </w:rPr>
        <w:t>().toString());</w:t>
      </w:r>
    </w:p>
    <w:p w14:paraId="1FF521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map.put("item3</w:t>
      </w:r>
      <w:proofErr w:type="gramStart"/>
      <w:r w:rsidRPr="00CA4090">
        <w:rPr>
          <w:sz w:val="18"/>
          <w:szCs w:val="18"/>
        </w:rPr>
        <w:t>",updateFoodItem3.getText</w:t>
      </w:r>
      <w:proofErr w:type="gramEnd"/>
      <w:r w:rsidRPr="00CA4090">
        <w:rPr>
          <w:sz w:val="18"/>
          <w:szCs w:val="18"/>
        </w:rPr>
        <w:t>().toString());</w:t>
      </w:r>
    </w:p>
    <w:p w14:paraId="1A1B1FF5" w14:textId="77777777" w:rsidR="00CA4090" w:rsidRPr="00CA4090" w:rsidRDefault="00CA4090" w:rsidP="00CA4090">
      <w:pPr>
        <w:rPr>
          <w:sz w:val="18"/>
          <w:szCs w:val="18"/>
        </w:rPr>
      </w:pPr>
    </w:p>
    <w:p w14:paraId="1DA5AF8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reference2.child("Mess2"</w:t>
      </w:r>
      <w:proofErr w:type="gramStart"/>
      <w:r w:rsidRPr="00CA4090">
        <w:rPr>
          <w:sz w:val="18"/>
          <w:szCs w:val="18"/>
        </w:rPr>
        <w:t>).setValue</w:t>
      </w:r>
      <w:proofErr w:type="gramEnd"/>
      <w:r w:rsidRPr="00CA4090">
        <w:rPr>
          <w:sz w:val="18"/>
          <w:szCs w:val="18"/>
        </w:rPr>
        <w:t>(map).addOnCompleteListener(new OnCompleteListener&lt;Void&gt;() {</w:t>
      </w:r>
    </w:p>
    <w:p w14:paraId="784AB5D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652FBC7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735F2C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253A241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Toast.makeText(UpdateMenu2.this, "Menu Updated Succesfully",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4286F28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4E11ED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20C46E3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Toast.makeText(UpdateMenu2.this, "Error in updating menu",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2AC483B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FFE514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6A821C4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C832B0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6F159815" w14:textId="77777777" w:rsidR="00CA4090" w:rsidRPr="00CA4090" w:rsidRDefault="00CA4090" w:rsidP="00CA4090">
      <w:pPr>
        <w:rPr>
          <w:sz w:val="18"/>
          <w:szCs w:val="18"/>
        </w:rPr>
      </w:pPr>
    </w:p>
    <w:p w14:paraId="2A784BD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6402A52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updateFoodItem1.setText("");</w:t>
      </w:r>
    </w:p>
    <w:p w14:paraId="5487143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updateFoodItem2.setText("");</w:t>
      </w:r>
    </w:p>
    <w:p w14:paraId="5D1FB1F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updateFoodItem3.setText("");</w:t>
      </w:r>
    </w:p>
    <w:p w14:paraId="1EA73D7E" w14:textId="10EEBCE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6A24BC0" w14:textId="163B5D06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489BB17" w14:textId="77777777" w:rsidR="00CA4090" w:rsidRDefault="00CA4090" w:rsidP="00CA4090">
      <w:pPr>
        <w:rPr>
          <w:sz w:val="18"/>
          <w:szCs w:val="18"/>
        </w:rPr>
      </w:pPr>
    </w:p>
    <w:p w14:paraId="727A3C4E" w14:textId="621C6612" w:rsidR="00CA4090" w:rsidRDefault="00CA4090" w:rsidP="00CA4090">
      <w:pPr>
        <w:rPr>
          <w:sz w:val="18"/>
          <w:szCs w:val="18"/>
        </w:rPr>
      </w:pPr>
      <w:r>
        <w:rPr>
          <w:sz w:val="18"/>
          <w:szCs w:val="18"/>
        </w:rPr>
        <w:lastRenderedPageBreak/>
        <w:t>UpdateMenu3.java</w:t>
      </w:r>
    </w:p>
    <w:p w14:paraId="7B5A27A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package com.</w:t>
      </w:r>
      <w:proofErr w:type="gramStart"/>
      <w:r w:rsidRPr="00CA4090">
        <w:rPr>
          <w:sz w:val="18"/>
          <w:szCs w:val="18"/>
        </w:rPr>
        <w:t>example.foodxpress</w:t>
      </w:r>
      <w:proofErr w:type="gramEnd"/>
      <w:r w:rsidRPr="00CA4090">
        <w:rPr>
          <w:sz w:val="18"/>
          <w:szCs w:val="18"/>
        </w:rPr>
        <w:t>;</w:t>
      </w:r>
    </w:p>
    <w:p w14:paraId="4CAFBEC8" w14:textId="77777777" w:rsidR="00CA4090" w:rsidRPr="00CA4090" w:rsidRDefault="00CA4090" w:rsidP="00CA4090">
      <w:pPr>
        <w:rPr>
          <w:sz w:val="18"/>
          <w:szCs w:val="18"/>
        </w:rPr>
      </w:pPr>
    </w:p>
    <w:p w14:paraId="0D36D06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import android.</w:t>
      </w:r>
      <w:proofErr w:type="gramStart"/>
      <w:r w:rsidRPr="00CA4090">
        <w:rPr>
          <w:sz w:val="18"/>
          <w:szCs w:val="18"/>
        </w:rPr>
        <w:t>os.Bundle</w:t>
      </w:r>
      <w:proofErr w:type="gramEnd"/>
      <w:r w:rsidRPr="00CA4090">
        <w:rPr>
          <w:sz w:val="18"/>
          <w:szCs w:val="18"/>
        </w:rPr>
        <w:t>;</w:t>
      </w:r>
    </w:p>
    <w:p w14:paraId="0AE5DFC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android.view</w:t>
      </w:r>
      <w:proofErr w:type="gramEnd"/>
      <w:r w:rsidRPr="00CA4090">
        <w:rPr>
          <w:sz w:val="18"/>
          <w:szCs w:val="18"/>
        </w:rPr>
        <w:t>.View;</w:t>
      </w:r>
    </w:p>
    <w:p w14:paraId="2FC69F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.Button;</w:t>
      </w:r>
    </w:p>
    <w:p w14:paraId="71DDD82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.EditText;</w:t>
      </w:r>
    </w:p>
    <w:p w14:paraId="66BB4B8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android.widget</w:t>
      </w:r>
      <w:proofErr w:type="gramEnd"/>
      <w:r w:rsidRPr="00CA4090">
        <w:rPr>
          <w:sz w:val="18"/>
          <w:szCs w:val="18"/>
        </w:rPr>
        <w:t>.Toast;</w:t>
      </w:r>
    </w:p>
    <w:p w14:paraId="3A4D6CC2" w14:textId="77777777" w:rsidR="00CA4090" w:rsidRPr="00CA4090" w:rsidRDefault="00CA4090" w:rsidP="00CA4090">
      <w:pPr>
        <w:rPr>
          <w:sz w:val="18"/>
          <w:szCs w:val="18"/>
        </w:rPr>
      </w:pPr>
    </w:p>
    <w:p w14:paraId="47522B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androidx.activity</w:t>
      </w:r>
      <w:proofErr w:type="gramEnd"/>
      <w:r w:rsidRPr="00CA4090">
        <w:rPr>
          <w:sz w:val="18"/>
          <w:szCs w:val="18"/>
        </w:rPr>
        <w:t>.EdgeToEdge;</w:t>
      </w:r>
    </w:p>
    <w:p w14:paraId="3668970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androidx.annotation</w:t>
      </w:r>
      <w:proofErr w:type="gramEnd"/>
      <w:r w:rsidRPr="00CA4090">
        <w:rPr>
          <w:sz w:val="18"/>
          <w:szCs w:val="18"/>
        </w:rPr>
        <w:t>.NonNull;</w:t>
      </w:r>
    </w:p>
    <w:p w14:paraId="6576725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androidx.appcompat.app.AppCompatActivity</w:t>
      </w:r>
      <w:proofErr w:type="gramEnd"/>
      <w:r w:rsidRPr="00CA4090">
        <w:rPr>
          <w:sz w:val="18"/>
          <w:szCs w:val="18"/>
        </w:rPr>
        <w:t>;</w:t>
      </w:r>
    </w:p>
    <w:p w14:paraId="0C0D06B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.graphics.Insets;</w:t>
      </w:r>
    </w:p>
    <w:p w14:paraId="6AC75A2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.view.ViewCompat;</w:t>
      </w:r>
    </w:p>
    <w:p w14:paraId="7CDB0C9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androidx.core</w:t>
      </w:r>
      <w:proofErr w:type="gramEnd"/>
      <w:r w:rsidRPr="00CA4090">
        <w:rPr>
          <w:sz w:val="18"/>
          <w:szCs w:val="18"/>
        </w:rPr>
        <w:t>.view.WindowInsetsCompat;</w:t>
      </w:r>
    </w:p>
    <w:p w14:paraId="7A7F0F7D" w14:textId="77777777" w:rsidR="00CA4090" w:rsidRPr="00CA4090" w:rsidRDefault="00CA4090" w:rsidP="00CA4090">
      <w:pPr>
        <w:rPr>
          <w:sz w:val="18"/>
          <w:szCs w:val="18"/>
        </w:rPr>
      </w:pPr>
    </w:p>
    <w:p w14:paraId="77821A6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.OnCompleteListener;</w:t>
      </w:r>
    </w:p>
    <w:p w14:paraId="553AF1B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com.google.android.gms.tasks</w:t>
      </w:r>
      <w:proofErr w:type="gramEnd"/>
      <w:r w:rsidRPr="00CA4090">
        <w:rPr>
          <w:sz w:val="18"/>
          <w:szCs w:val="18"/>
        </w:rPr>
        <w:t>.Task;</w:t>
      </w:r>
    </w:p>
    <w:p w14:paraId="5157409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.firebase.database.DatabaseReference;</w:t>
      </w:r>
    </w:p>
    <w:p w14:paraId="1B567FA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com.google</w:t>
      </w:r>
      <w:proofErr w:type="gramEnd"/>
      <w:r w:rsidRPr="00CA4090">
        <w:rPr>
          <w:sz w:val="18"/>
          <w:szCs w:val="18"/>
        </w:rPr>
        <w:t>.firebase.database.FirebaseDatabase;</w:t>
      </w:r>
    </w:p>
    <w:p w14:paraId="606D1C56" w14:textId="77777777" w:rsidR="00CA4090" w:rsidRPr="00CA4090" w:rsidRDefault="00CA4090" w:rsidP="00CA4090">
      <w:pPr>
        <w:rPr>
          <w:sz w:val="18"/>
          <w:szCs w:val="18"/>
        </w:rPr>
      </w:pPr>
    </w:p>
    <w:p w14:paraId="54E4FF2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import </w:t>
      </w:r>
      <w:proofErr w:type="gramStart"/>
      <w:r w:rsidRPr="00CA4090">
        <w:rPr>
          <w:sz w:val="18"/>
          <w:szCs w:val="18"/>
        </w:rPr>
        <w:t>java.util</w:t>
      </w:r>
      <w:proofErr w:type="gramEnd"/>
      <w:r w:rsidRPr="00CA4090">
        <w:rPr>
          <w:sz w:val="18"/>
          <w:szCs w:val="18"/>
        </w:rPr>
        <w:t>.HashMap;</w:t>
      </w:r>
    </w:p>
    <w:p w14:paraId="701E9626" w14:textId="77777777" w:rsidR="00CA4090" w:rsidRPr="00CA4090" w:rsidRDefault="00CA4090" w:rsidP="00CA4090">
      <w:pPr>
        <w:rPr>
          <w:sz w:val="18"/>
          <w:szCs w:val="18"/>
        </w:rPr>
      </w:pPr>
    </w:p>
    <w:p w14:paraId="6073151B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public class UpdateMenu3 extends AppCompatActivity {</w:t>
      </w:r>
    </w:p>
    <w:p w14:paraId="39FD9CD4" w14:textId="77777777" w:rsidR="00CA4090" w:rsidRPr="00CA4090" w:rsidRDefault="00CA4090" w:rsidP="00CA4090">
      <w:pPr>
        <w:rPr>
          <w:sz w:val="18"/>
          <w:szCs w:val="18"/>
        </w:rPr>
      </w:pPr>
    </w:p>
    <w:p w14:paraId="517639B2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EditText updateFoodItem</w:t>
      </w:r>
      <w:proofErr w:type="gramStart"/>
      <w:r w:rsidRPr="00CA4090">
        <w:rPr>
          <w:sz w:val="18"/>
          <w:szCs w:val="18"/>
        </w:rPr>
        <w:t>1,updateFoodItem</w:t>
      </w:r>
      <w:proofErr w:type="gramEnd"/>
      <w:r w:rsidRPr="00CA4090">
        <w:rPr>
          <w:sz w:val="18"/>
          <w:szCs w:val="18"/>
        </w:rPr>
        <w:t>2,updateFoodItem3;</w:t>
      </w:r>
    </w:p>
    <w:p w14:paraId="3F9042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Button btnUpdateMenu3;</w:t>
      </w:r>
    </w:p>
    <w:p w14:paraId="1C6148D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FirebaseDatabase db3;</w:t>
      </w:r>
    </w:p>
    <w:p w14:paraId="5B350B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DatabaseReference reference3;</w:t>
      </w:r>
    </w:p>
    <w:p w14:paraId="1D04E0FE" w14:textId="77777777" w:rsidR="00CA4090" w:rsidRPr="00CA4090" w:rsidRDefault="00CA4090" w:rsidP="00CA4090">
      <w:pPr>
        <w:rPr>
          <w:sz w:val="18"/>
          <w:szCs w:val="18"/>
        </w:rPr>
      </w:pPr>
    </w:p>
    <w:p w14:paraId="5F383C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@Override</w:t>
      </w:r>
    </w:p>
    <w:p w14:paraId="0B69644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protected void </w:t>
      </w:r>
      <w:proofErr w:type="gramStart"/>
      <w:r w:rsidRPr="00CA4090">
        <w:rPr>
          <w:sz w:val="18"/>
          <w:szCs w:val="18"/>
        </w:rPr>
        <w:t>onCreate(</w:t>
      </w:r>
      <w:proofErr w:type="gramEnd"/>
      <w:r w:rsidRPr="00CA4090">
        <w:rPr>
          <w:sz w:val="18"/>
          <w:szCs w:val="18"/>
        </w:rPr>
        <w:t>Bundle savedInstanceState) {</w:t>
      </w:r>
    </w:p>
    <w:p w14:paraId="653836F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</w:t>
      </w:r>
      <w:proofErr w:type="gramStart"/>
      <w:r w:rsidRPr="00CA4090">
        <w:rPr>
          <w:sz w:val="18"/>
          <w:szCs w:val="18"/>
        </w:rPr>
        <w:t>super.onCreate</w:t>
      </w:r>
      <w:proofErr w:type="gramEnd"/>
      <w:r w:rsidRPr="00CA4090">
        <w:rPr>
          <w:sz w:val="18"/>
          <w:szCs w:val="18"/>
        </w:rPr>
        <w:t>(savedInstanceState);</w:t>
      </w:r>
    </w:p>
    <w:p w14:paraId="38A2107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EdgeToEdge.enable(this);</w:t>
      </w:r>
    </w:p>
    <w:p w14:paraId="3C5E00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setContentView(</w:t>
      </w:r>
      <w:proofErr w:type="gramStart"/>
      <w:r w:rsidRPr="00CA4090">
        <w:rPr>
          <w:sz w:val="18"/>
          <w:szCs w:val="18"/>
        </w:rPr>
        <w:t>R.layout</w:t>
      </w:r>
      <w:proofErr w:type="gramEnd"/>
      <w:r w:rsidRPr="00CA4090">
        <w:rPr>
          <w:sz w:val="18"/>
          <w:szCs w:val="18"/>
        </w:rPr>
        <w:t>.activity_update_menu3);</w:t>
      </w:r>
    </w:p>
    <w:p w14:paraId="7D4F414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ViewCompat.setOnApplyWindowInsetsListener(findViewById(R.</w:t>
      </w:r>
      <w:proofErr w:type="gramStart"/>
      <w:r w:rsidRPr="00CA4090">
        <w:rPr>
          <w:sz w:val="18"/>
          <w:szCs w:val="18"/>
        </w:rPr>
        <w:t>id.main</w:t>
      </w:r>
      <w:proofErr w:type="gramEnd"/>
      <w:r w:rsidRPr="00CA4090">
        <w:rPr>
          <w:sz w:val="18"/>
          <w:szCs w:val="18"/>
        </w:rPr>
        <w:t>), (v, insets) -&gt; {</w:t>
      </w:r>
    </w:p>
    <w:p w14:paraId="6487385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Insets systemBars = </w:t>
      </w:r>
      <w:proofErr w:type="gramStart"/>
      <w:r w:rsidRPr="00CA4090">
        <w:rPr>
          <w:sz w:val="18"/>
          <w:szCs w:val="18"/>
        </w:rPr>
        <w:t>insets.getInsets</w:t>
      </w:r>
      <w:proofErr w:type="gramEnd"/>
      <w:r w:rsidRPr="00CA4090">
        <w:rPr>
          <w:sz w:val="18"/>
          <w:szCs w:val="18"/>
        </w:rPr>
        <w:t>(WindowInsetsCompat.Type.systemBars());</w:t>
      </w:r>
    </w:p>
    <w:p w14:paraId="3289912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v.</w:t>
      </w:r>
      <w:proofErr w:type="gramStart"/>
      <w:r w:rsidRPr="00CA4090">
        <w:rPr>
          <w:sz w:val="18"/>
          <w:szCs w:val="18"/>
        </w:rPr>
        <w:t>setPadding(</w:t>
      </w:r>
      <w:proofErr w:type="gramEnd"/>
      <w:r w:rsidRPr="00CA4090">
        <w:rPr>
          <w:sz w:val="18"/>
          <w:szCs w:val="18"/>
        </w:rPr>
        <w:t>systemBars.left, systemBars.top, systemBars.right, systemBars.bottom);</w:t>
      </w:r>
    </w:p>
    <w:p w14:paraId="6292C22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return insets;</w:t>
      </w:r>
    </w:p>
    <w:p w14:paraId="332E964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D48DCCB" w14:textId="77777777" w:rsidR="00CA4090" w:rsidRPr="00CA4090" w:rsidRDefault="00CA4090" w:rsidP="00CA4090">
      <w:pPr>
        <w:rPr>
          <w:sz w:val="18"/>
          <w:szCs w:val="18"/>
        </w:rPr>
      </w:pPr>
    </w:p>
    <w:p w14:paraId="0F4B22E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db3 = FirebaseDatabase.getInstance();</w:t>
      </w:r>
    </w:p>
    <w:p w14:paraId="5086B28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 = db3.getReference("UpdateList3");</w:t>
      </w:r>
    </w:p>
    <w:p w14:paraId="5A7B2713" w14:textId="77777777" w:rsidR="00CA4090" w:rsidRPr="00CA4090" w:rsidRDefault="00CA4090" w:rsidP="00CA4090">
      <w:pPr>
        <w:rPr>
          <w:sz w:val="18"/>
          <w:szCs w:val="18"/>
        </w:rPr>
      </w:pPr>
    </w:p>
    <w:p w14:paraId="4196FBC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btnUpdateMenu3 = findViewById(R.</w:t>
      </w:r>
      <w:proofErr w:type="gramStart"/>
      <w:r w:rsidRPr="00CA4090">
        <w:rPr>
          <w:sz w:val="18"/>
          <w:szCs w:val="18"/>
        </w:rPr>
        <w:t>id.btnUpdateMenu</w:t>
      </w:r>
      <w:proofErr w:type="gramEnd"/>
      <w:r w:rsidRPr="00CA4090">
        <w:rPr>
          <w:sz w:val="18"/>
          <w:szCs w:val="18"/>
        </w:rPr>
        <w:t>3);</w:t>
      </w:r>
    </w:p>
    <w:p w14:paraId="58463FD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updateFoodItem1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1_3);</w:t>
      </w:r>
    </w:p>
    <w:p w14:paraId="1A0BCB3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2_3);</w:t>
      </w:r>
    </w:p>
    <w:p w14:paraId="517FA19F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 = findViewById(R.</w:t>
      </w:r>
      <w:proofErr w:type="gramStart"/>
      <w:r w:rsidRPr="00CA4090">
        <w:rPr>
          <w:sz w:val="18"/>
          <w:szCs w:val="18"/>
        </w:rPr>
        <w:t>id.updateFoodItem</w:t>
      </w:r>
      <w:proofErr w:type="gramEnd"/>
      <w:r w:rsidRPr="00CA4090">
        <w:rPr>
          <w:sz w:val="18"/>
          <w:szCs w:val="18"/>
        </w:rPr>
        <w:t>3_3);</w:t>
      </w:r>
    </w:p>
    <w:p w14:paraId="286823C9" w14:textId="77777777" w:rsidR="00CA4090" w:rsidRPr="00CA4090" w:rsidRDefault="00CA4090" w:rsidP="00CA4090">
      <w:pPr>
        <w:rPr>
          <w:sz w:val="18"/>
          <w:szCs w:val="18"/>
        </w:rPr>
      </w:pPr>
    </w:p>
    <w:p w14:paraId="3E31936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btnUpdateMenu3.setOnClickListener(new View.OnClickListener() {</w:t>
      </w:r>
    </w:p>
    <w:p w14:paraId="0EF00D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2A4BDE28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onClick(</w:t>
      </w:r>
      <w:proofErr w:type="gramEnd"/>
      <w:r w:rsidRPr="00CA4090">
        <w:rPr>
          <w:sz w:val="18"/>
          <w:szCs w:val="18"/>
        </w:rPr>
        <w:t>View v) {</w:t>
      </w:r>
    </w:p>
    <w:p w14:paraId="3B967DD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);</w:t>
      </w:r>
    </w:p>
    <w:p w14:paraId="1766B51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5A3E033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180EBA0A" w14:textId="77777777" w:rsidR="00CA4090" w:rsidRPr="00CA4090" w:rsidRDefault="00CA4090" w:rsidP="00CA4090">
      <w:pPr>
        <w:rPr>
          <w:sz w:val="18"/>
          <w:szCs w:val="18"/>
        </w:rPr>
      </w:pPr>
    </w:p>
    <w:p w14:paraId="0803CFA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1542E29D" w14:textId="77777777" w:rsidR="00CA4090" w:rsidRPr="00CA4090" w:rsidRDefault="00CA4090" w:rsidP="00CA4090">
      <w:pPr>
        <w:rPr>
          <w:sz w:val="18"/>
          <w:szCs w:val="18"/>
        </w:rPr>
      </w:pPr>
    </w:p>
    <w:p w14:paraId="41FC4E71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updateToDB(</w:t>
      </w:r>
      <w:proofErr w:type="gramEnd"/>
      <w:r w:rsidRPr="00CA4090">
        <w:rPr>
          <w:sz w:val="18"/>
          <w:szCs w:val="18"/>
        </w:rPr>
        <w:t>) {</w:t>
      </w:r>
    </w:p>
    <w:p w14:paraId="075A21BE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HashMap&lt;</w:t>
      </w:r>
      <w:proofErr w:type="gramStart"/>
      <w:r w:rsidRPr="00CA4090">
        <w:rPr>
          <w:sz w:val="18"/>
          <w:szCs w:val="18"/>
        </w:rPr>
        <w:t>String,Object</w:t>
      </w:r>
      <w:proofErr w:type="gramEnd"/>
      <w:r w:rsidRPr="00CA4090">
        <w:rPr>
          <w:sz w:val="18"/>
          <w:szCs w:val="18"/>
        </w:rPr>
        <w:t>&gt; map = new HashMap&lt;&gt;();</w:t>
      </w:r>
    </w:p>
    <w:p w14:paraId="27CD1D9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map.put("item1</w:t>
      </w:r>
      <w:proofErr w:type="gramStart"/>
      <w:r w:rsidRPr="00CA4090">
        <w:rPr>
          <w:sz w:val="18"/>
          <w:szCs w:val="18"/>
        </w:rPr>
        <w:t>",updateFoodItem1.getText</w:t>
      </w:r>
      <w:proofErr w:type="gramEnd"/>
      <w:r w:rsidRPr="00CA4090">
        <w:rPr>
          <w:sz w:val="18"/>
          <w:szCs w:val="18"/>
        </w:rPr>
        <w:t>().toString());</w:t>
      </w:r>
    </w:p>
    <w:p w14:paraId="02F4D9B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lastRenderedPageBreak/>
        <w:t xml:space="preserve">        map.put("item2</w:t>
      </w:r>
      <w:proofErr w:type="gramStart"/>
      <w:r w:rsidRPr="00CA4090">
        <w:rPr>
          <w:sz w:val="18"/>
          <w:szCs w:val="18"/>
        </w:rPr>
        <w:t>",updateFoodItem2.getText</w:t>
      </w:r>
      <w:proofErr w:type="gramEnd"/>
      <w:r w:rsidRPr="00CA4090">
        <w:rPr>
          <w:sz w:val="18"/>
          <w:szCs w:val="18"/>
        </w:rPr>
        <w:t>().toString());</w:t>
      </w:r>
    </w:p>
    <w:p w14:paraId="0651DDC3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map.put("item3</w:t>
      </w:r>
      <w:proofErr w:type="gramStart"/>
      <w:r w:rsidRPr="00CA4090">
        <w:rPr>
          <w:sz w:val="18"/>
          <w:szCs w:val="18"/>
        </w:rPr>
        <w:t>",updateFoodItem3.getText</w:t>
      </w:r>
      <w:proofErr w:type="gramEnd"/>
      <w:r w:rsidRPr="00CA4090">
        <w:rPr>
          <w:sz w:val="18"/>
          <w:szCs w:val="18"/>
        </w:rPr>
        <w:t>().toString());</w:t>
      </w:r>
    </w:p>
    <w:p w14:paraId="0DB53ADE" w14:textId="77777777" w:rsidR="00CA4090" w:rsidRPr="00CA4090" w:rsidRDefault="00CA4090" w:rsidP="00CA4090">
      <w:pPr>
        <w:rPr>
          <w:sz w:val="18"/>
          <w:szCs w:val="18"/>
        </w:rPr>
      </w:pPr>
    </w:p>
    <w:p w14:paraId="7CA0038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reference3.child("Mess3"</w:t>
      </w:r>
      <w:proofErr w:type="gramStart"/>
      <w:r w:rsidRPr="00CA4090">
        <w:rPr>
          <w:sz w:val="18"/>
          <w:szCs w:val="18"/>
        </w:rPr>
        <w:t>).setValue</w:t>
      </w:r>
      <w:proofErr w:type="gramEnd"/>
      <w:r w:rsidRPr="00CA4090">
        <w:rPr>
          <w:sz w:val="18"/>
          <w:szCs w:val="18"/>
        </w:rPr>
        <w:t>(map).addOnCompleteListener(new OnCompleteListener&lt;Void&gt;() {</w:t>
      </w:r>
    </w:p>
    <w:p w14:paraId="21B3EEB5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@Override</w:t>
      </w:r>
    </w:p>
    <w:p w14:paraId="0ED9487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public void </w:t>
      </w:r>
      <w:proofErr w:type="gramStart"/>
      <w:r w:rsidRPr="00CA4090">
        <w:rPr>
          <w:sz w:val="18"/>
          <w:szCs w:val="18"/>
        </w:rPr>
        <w:t>onComplete(</w:t>
      </w:r>
      <w:proofErr w:type="gramEnd"/>
      <w:r w:rsidRPr="00CA4090">
        <w:rPr>
          <w:sz w:val="18"/>
          <w:szCs w:val="18"/>
        </w:rPr>
        <w:t>@NonNull Task&lt;Void&gt; task) {</w:t>
      </w:r>
    </w:p>
    <w:p w14:paraId="40BE6F6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if (</w:t>
      </w:r>
      <w:proofErr w:type="gramStart"/>
      <w:r w:rsidRPr="00CA4090">
        <w:rPr>
          <w:sz w:val="18"/>
          <w:szCs w:val="18"/>
        </w:rPr>
        <w:t>task.isSuccessful</w:t>
      </w:r>
      <w:proofErr w:type="gramEnd"/>
      <w:r w:rsidRPr="00CA4090">
        <w:rPr>
          <w:sz w:val="18"/>
          <w:szCs w:val="18"/>
        </w:rPr>
        <w:t>()){</w:t>
      </w:r>
    </w:p>
    <w:p w14:paraId="64C4784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Toast.makeText(UpdateMenu3.this, "Menu Updated Succesfully",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60479FB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);</w:t>
      </w:r>
    </w:p>
    <w:p w14:paraId="36C76B2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</w:t>
      </w:r>
      <w:proofErr w:type="gramStart"/>
      <w:r w:rsidRPr="00CA4090">
        <w:rPr>
          <w:sz w:val="18"/>
          <w:szCs w:val="18"/>
        </w:rPr>
        <w:t>}else</w:t>
      </w:r>
      <w:proofErr w:type="gramEnd"/>
      <w:r w:rsidRPr="00CA4090">
        <w:rPr>
          <w:sz w:val="18"/>
          <w:szCs w:val="18"/>
        </w:rPr>
        <w:t>{</w:t>
      </w:r>
    </w:p>
    <w:p w14:paraId="1B677790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    Toast.makeText(UpdateMenu3.this, "Error in updating menu", Toast.LENGTH_SHORT</w:t>
      </w:r>
      <w:proofErr w:type="gramStart"/>
      <w:r w:rsidRPr="00CA4090">
        <w:rPr>
          <w:sz w:val="18"/>
          <w:szCs w:val="18"/>
        </w:rPr>
        <w:t>).show</w:t>
      </w:r>
      <w:proofErr w:type="gramEnd"/>
      <w:r w:rsidRPr="00CA4090">
        <w:rPr>
          <w:sz w:val="18"/>
          <w:szCs w:val="18"/>
        </w:rPr>
        <w:t>();</w:t>
      </w:r>
    </w:p>
    <w:p w14:paraId="6B629D76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    }</w:t>
      </w:r>
    </w:p>
    <w:p w14:paraId="413FA30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    }</w:t>
      </w:r>
    </w:p>
    <w:p w14:paraId="415DA0B4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});</w:t>
      </w:r>
    </w:p>
    <w:p w14:paraId="3FEAE1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30D8AEC2" w14:textId="77777777" w:rsidR="00CA4090" w:rsidRPr="00CA4090" w:rsidRDefault="00CA4090" w:rsidP="00CA4090">
      <w:pPr>
        <w:rPr>
          <w:sz w:val="18"/>
          <w:szCs w:val="18"/>
        </w:rPr>
      </w:pPr>
    </w:p>
    <w:p w14:paraId="03B50D1D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private void </w:t>
      </w:r>
      <w:proofErr w:type="gramStart"/>
      <w:r w:rsidRPr="00CA4090">
        <w:rPr>
          <w:sz w:val="18"/>
          <w:szCs w:val="18"/>
        </w:rPr>
        <w:t>emptyAll(</w:t>
      </w:r>
      <w:proofErr w:type="gramEnd"/>
      <w:r w:rsidRPr="00CA4090">
        <w:rPr>
          <w:sz w:val="18"/>
          <w:szCs w:val="18"/>
        </w:rPr>
        <w:t>) {</w:t>
      </w:r>
    </w:p>
    <w:p w14:paraId="53C4D3B2" w14:textId="77777777" w:rsidR="00CA4090" w:rsidRPr="00CA4090" w:rsidRDefault="00CA4090" w:rsidP="00CA4090">
      <w:pPr>
        <w:rPr>
          <w:sz w:val="18"/>
          <w:szCs w:val="18"/>
        </w:rPr>
      </w:pPr>
    </w:p>
    <w:p w14:paraId="40FA3C6A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updateFoodItem1.setText("");</w:t>
      </w:r>
    </w:p>
    <w:p w14:paraId="5AEC85CC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updateFoodItem2.setText("");</w:t>
      </w:r>
    </w:p>
    <w:p w14:paraId="3ED5D467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    updateFoodItem3.setText("");</w:t>
      </w:r>
    </w:p>
    <w:p w14:paraId="2C423F79" w14:textId="77777777" w:rsidR="00CA4090" w:rsidRP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 xml:space="preserve">    }</w:t>
      </w:r>
    </w:p>
    <w:p w14:paraId="59204187" w14:textId="0489C673" w:rsidR="00CA4090" w:rsidRDefault="00CA4090" w:rsidP="00CA4090">
      <w:pPr>
        <w:rPr>
          <w:sz w:val="18"/>
          <w:szCs w:val="18"/>
        </w:rPr>
      </w:pPr>
      <w:r w:rsidRPr="00CA4090">
        <w:rPr>
          <w:sz w:val="18"/>
          <w:szCs w:val="18"/>
        </w:rPr>
        <w:t>}</w:t>
      </w:r>
    </w:p>
    <w:p w14:paraId="5372A7C7" w14:textId="79A5E5B2" w:rsidR="00F30C19" w:rsidRDefault="00F30C19" w:rsidP="00CA4090">
      <w:pPr>
        <w:rPr>
          <w:sz w:val="18"/>
          <w:szCs w:val="18"/>
        </w:rPr>
      </w:pPr>
      <w:r>
        <w:rPr>
          <w:sz w:val="18"/>
          <w:szCs w:val="18"/>
        </w:rPr>
        <w:t>UserOrder.java</w:t>
      </w:r>
    </w:p>
    <w:p w14:paraId="0833B13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package com.</w:t>
      </w:r>
      <w:proofErr w:type="gramStart"/>
      <w:r w:rsidRPr="00F30C19">
        <w:rPr>
          <w:sz w:val="18"/>
          <w:szCs w:val="18"/>
        </w:rPr>
        <w:t>example.foodxpress</w:t>
      </w:r>
      <w:proofErr w:type="gramEnd"/>
      <w:r w:rsidRPr="00F30C19">
        <w:rPr>
          <w:sz w:val="18"/>
          <w:szCs w:val="18"/>
        </w:rPr>
        <w:t>;</w:t>
      </w:r>
    </w:p>
    <w:p w14:paraId="42216564" w14:textId="77777777" w:rsidR="00F30C19" w:rsidRPr="00F30C19" w:rsidRDefault="00F30C19" w:rsidP="00F30C19">
      <w:pPr>
        <w:rPr>
          <w:sz w:val="18"/>
          <w:szCs w:val="18"/>
        </w:rPr>
      </w:pPr>
    </w:p>
    <w:p w14:paraId="163B76D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public class UserOrder {</w:t>
      </w:r>
    </w:p>
    <w:p w14:paraId="024AAA7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String Name;</w:t>
      </w:r>
    </w:p>
    <w:p w14:paraId="057B407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String PhoneNumber;</w:t>
      </w:r>
    </w:p>
    <w:p w14:paraId="64652B3D" w14:textId="77777777" w:rsidR="00F30C19" w:rsidRPr="00F30C19" w:rsidRDefault="00F30C19" w:rsidP="00F30C19">
      <w:pPr>
        <w:rPr>
          <w:sz w:val="18"/>
          <w:szCs w:val="18"/>
        </w:rPr>
      </w:pPr>
    </w:p>
    <w:p w14:paraId="1838A65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//    public </w:t>
      </w:r>
      <w:proofErr w:type="gramStart"/>
      <w:r w:rsidRPr="00F30C19">
        <w:rPr>
          <w:sz w:val="18"/>
          <w:szCs w:val="18"/>
        </w:rPr>
        <w:t>UserOrder(</w:t>
      </w:r>
      <w:proofErr w:type="gramEnd"/>
      <w:r w:rsidRPr="00F30C19">
        <w:rPr>
          <w:sz w:val="18"/>
          <w:szCs w:val="18"/>
        </w:rPr>
        <w:t>String name, String phoneNumber, String time) {</w:t>
      </w:r>
    </w:p>
    <w:p w14:paraId="5052CE7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//        Name = name;</w:t>
      </w:r>
    </w:p>
    <w:p w14:paraId="13C8A50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//        PhoneNumber = phoneNumber;</w:t>
      </w:r>
    </w:p>
    <w:p w14:paraId="136F843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//        Time = time;</w:t>
      </w:r>
    </w:p>
    <w:p w14:paraId="382FEBD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//    }</w:t>
      </w:r>
    </w:p>
    <w:p w14:paraId="2176E02F" w14:textId="77777777" w:rsidR="00F30C19" w:rsidRPr="00F30C19" w:rsidRDefault="00F30C19" w:rsidP="00F30C19">
      <w:pPr>
        <w:rPr>
          <w:sz w:val="18"/>
          <w:szCs w:val="18"/>
        </w:rPr>
      </w:pPr>
    </w:p>
    <w:p w14:paraId="68833F7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String Time;</w:t>
      </w:r>
    </w:p>
    <w:p w14:paraId="0E25C020" w14:textId="77777777" w:rsidR="00F30C19" w:rsidRPr="00F30C19" w:rsidRDefault="00F30C19" w:rsidP="00F30C19">
      <w:pPr>
        <w:rPr>
          <w:sz w:val="18"/>
          <w:szCs w:val="18"/>
        </w:rPr>
      </w:pPr>
    </w:p>
    <w:p w14:paraId="5948389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getName(</w:t>
      </w:r>
      <w:proofErr w:type="gramEnd"/>
      <w:r w:rsidRPr="00F30C19">
        <w:rPr>
          <w:sz w:val="18"/>
          <w:szCs w:val="18"/>
        </w:rPr>
        <w:t>) {</w:t>
      </w:r>
    </w:p>
    <w:p w14:paraId="42AF855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Name;</w:t>
      </w:r>
    </w:p>
    <w:p w14:paraId="629C4DC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21618578" w14:textId="77777777" w:rsidR="00F30C19" w:rsidRPr="00F30C19" w:rsidRDefault="00F30C19" w:rsidP="00F30C19">
      <w:pPr>
        <w:rPr>
          <w:sz w:val="18"/>
          <w:szCs w:val="18"/>
        </w:rPr>
      </w:pPr>
    </w:p>
    <w:p w14:paraId="354A17D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getPhoneNumber(</w:t>
      </w:r>
      <w:proofErr w:type="gramEnd"/>
      <w:r w:rsidRPr="00F30C19">
        <w:rPr>
          <w:sz w:val="18"/>
          <w:szCs w:val="18"/>
        </w:rPr>
        <w:t>) {</w:t>
      </w:r>
    </w:p>
    <w:p w14:paraId="7680BB3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PhoneNumber;</w:t>
      </w:r>
    </w:p>
    <w:p w14:paraId="439B045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2D029C61" w14:textId="77777777" w:rsidR="00F30C19" w:rsidRPr="00F30C19" w:rsidRDefault="00F30C19" w:rsidP="00F30C19">
      <w:pPr>
        <w:rPr>
          <w:sz w:val="18"/>
          <w:szCs w:val="18"/>
        </w:rPr>
      </w:pPr>
    </w:p>
    <w:p w14:paraId="58360B1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getTime(</w:t>
      </w:r>
      <w:proofErr w:type="gramEnd"/>
      <w:r w:rsidRPr="00F30C19">
        <w:rPr>
          <w:sz w:val="18"/>
          <w:szCs w:val="18"/>
        </w:rPr>
        <w:t>) {</w:t>
      </w:r>
    </w:p>
    <w:p w14:paraId="2C54EAC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Time;</w:t>
      </w:r>
    </w:p>
    <w:p w14:paraId="50C03B5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34D8DABE" w14:textId="79B28C3E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}</w:t>
      </w:r>
    </w:p>
    <w:p w14:paraId="10E6C0A2" w14:textId="692C1D7E" w:rsidR="00F30C19" w:rsidRDefault="00F30C19" w:rsidP="00F30C19">
      <w:pPr>
        <w:rPr>
          <w:sz w:val="18"/>
          <w:szCs w:val="18"/>
        </w:rPr>
      </w:pPr>
      <w:r>
        <w:rPr>
          <w:sz w:val="18"/>
          <w:szCs w:val="18"/>
        </w:rPr>
        <w:t>UserOrder2.java</w:t>
      </w:r>
    </w:p>
    <w:p w14:paraId="021F690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package com.</w:t>
      </w:r>
      <w:proofErr w:type="gramStart"/>
      <w:r w:rsidRPr="00F30C19">
        <w:rPr>
          <w:sz w:val="18"/>
          <w:szCs w:val="18"/>
        </w:rPr>
        <w:t>example.foodxpress</w:t>
      </w:r>
      <w:proofErr w:type="gramEnd"/>
      <w:r w:rsidRPr="00F30C19">
        <w:rPr>
          <w:sz w:val="18"/>
          <w:szCs w:val="18"/>
        </w:rPr>
        <w:t>;</w:t>
      </w:r>
    </w:p>
    <w:p w14:paraId="0A0C9034" w14:textId="77777777" w:rsidR="00F30C19" w:rsidRPr="00F30C19" w:rsidRDefault="00F30C19" w:rsidP="00F30C19">
      <w:pPr>
        <w:rPr>
          <w:sz w:val="18"/>
          <w:szCs w:val="18"/>
        </w:rPr>
      </w:pPr>
    </w:p>
    <w:p w14:paraId="1F04D4E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public class UserOrder2 {</w:t>
      </w:r>
    </w:p>
    <w:p w14:paraId="1767E99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String </w:t>
      </w:r>
      <w:proofErr w:type="gramStart"/>
      <w:r w:rsidRPr="00F30C19">
        <w:rPr>
          <w:sz w:val="18"/>
          <w:szCs w:val="18"/>
        </w:rPr>
        <w:t>Name,PhoneNumber</w:t>
      </w:r>
      <w:proofErr w:type="gramEnd"/>
      <w:r w:rsidRPr="00F30C19">
        <w:rPr>
          <w:sz w:val="18"/>
          <w:szCs w:val="18"/>
        </w:rPr>
        <w:t>,Time;</w:t>
      </w:r>
    </w:p>
    <w:p w14:paraId="0878137E" w14:textId="77777777" w:rsidR="00F30C19" w:rsidRPr="00F30C19" w:rsidRDefault="00F30C19" w:rsidP="00F30C19">
      <w:pPr>
        <w:rPr>
          <w:sz w:val="18"/>
          <w:szCs w:val="18"/>
        </w:rPr>
      </w:pPr>
    </w:p>
    <w:p w14:paraId="0190804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getName(</w:t>
      </w:r>
      <w:proofErr w:type="gramEnd"/>
      <w:r w:rsidRPr="00F30C19">
        <w:rPr>
          <w:sz w:val="18"/>
          <w:szCs w:val="18"/>
        </w:rPr>
        <w:t>) {</w:t>
      </w:r>
    </w:p>
    <w:p w14:paraId="1F953E0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Name;</w:t>
      </w:r>
    </w:p>
    <w:p w14:paraId="3B787C4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18447734" w14:textId="77777777" w:rsidR="00F30C19" w:rsidRPr="00F30C19" w:rsidRDefault="00F30C19" w:rsidP="00F30C19">
      <w:pPr>
        <w:rPr>
          <w:sz w:val="18"/>
          <w:szCs w:val="18"/>
        </w:rPr>
      </w:pPr>
    </w:p>
    <w:p w14:paraId="159DBD5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setName(</w:t>
      </w:r>
      <w:proofErr w:type="gramEnd"/>
      <w:r w:rsidRPr="00F30C19">
        <w:rPr>
          <w:sz w:val="18"/>
          <w:szCs w:val="18"/>
        </w:rPr>
        <w:t>String name) {</w:t>
      </w:r>
    </w:p>
    <w:p w14:paraId="5F7575F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Name = name;</w:t>
      </w:r>
    </w:p>
    <w:p w14:paraId="383B69E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5A59E52E" w14:textId="77777777" w:rsidR="00F30C19" w:rsidRPr="00F30C19" w:rsidRDefault="00F30C19" w:rsidP="00F30C19">
      <w:pPr>
        <w:rPr>
          <w:sz w:val="18"/>
          <w:szCs w:val="18"/>
        </w:rPr>
      </w:pPr>
    </w:p>
    <w:p w14:paraId="45BA0CF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lastRenderedPageBreak/>
        <w:t xml:space="preserve">    public String </w:t>
      </w:r>
      <w:proofErr w:type="gramStart"/>
      <w:r w:rsidRPr="00F30C19">
        <w:rPr>
          <w:sz w:val="18"/>
          <w:szCs w:val="18"/>
        </w:rPr>
        <w:t>getPhoneNumber(</w:t>
      </w:r>
      <w:proofErr w:type="gramEnd"/>
      <w:r w:rsidRPr="00F30C19">
        <w:rPr>
          <w:sz w:val="18"/>
          <w:szCs w:val="18"/>
        </w:rPr>
        <w:t>) {</w:t>
      </w:r>
    </w:p>
    <w:p w14:paraId="0D91731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PhoneNumber;</w:t>
      </w:r>
    </w:p>
    <w:p w14:paraId="1FF84A9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1353310B" w14:textId="77777777" w:rsidR="00F30C19" w:rsidRPr="00F30C19" w:rsidRDefault="00F30C19" w:rsidP="00F30C19">
      <w:pPr>
        <w:rPr>
          <w:sz w:val="18"/>
          <w:szCs w:val="18"/>
        </w:rPr>
      </w:pPr>
    </w:p>
    <w:p w14:paraId="798D3BD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setPhoneNumber(</w:t>
      </w:r>
      <w:proofErr w:type="gramEnd"/>
      <w:r w:rsidRPr="00F30C19">
        <w:rPr>
          <w:sz w:val="18"/>
          <w:szCs w:val="18"/>
        </w:rPr>
        <w:t>String phoneNumber) {</w:t>
      </w:r>
    </w:p>
    <w:p w14:paraId="3A3CFCC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PhoneNumber = phoneNumber;</w:t>
      </w:r>
    </w:p>
    <w:p w14:paraId="50B9F9C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09B0ADA0" w14:textId="77777777" w:rsidR="00F30C19" w:rsidRPr="00F30C19" w:rsidRDefault="00F30C19" w:rsidP="00F30C19">
      <w:pPr>
        <w:rPr>
          <w:sz w:val="18"/>
          <w:szCs w:val="18"/>
        </w:rPr>
      </w:pPr>
    </w:p>
    <w:p w14:paraId="5A01948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getTime(</w:t>
      </w:r>
      <w:proofErr w:type="gramEnd"/>
      <w:r w:rsidRPr="00F30C19">
        <w:rPr>
          <w:sz w:val="18"/>
          <w:szCs w:val="18"/>
        </w:rPr>
        <w:t>) {</w:t>
      </w:r>
    </w:p>
    <w:p w14:paraId="09AC3B9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Time;</w:t>
      </w:r>
    </w:p>
    <w:p w14:paraId="2F75DD7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57BD7252" w14:textId="77777777" w:rsidR="00F30C19" w:rsidRPr="00F30C19" w:rsidRDefault="00F30C19" w:rsidP="00F30C19">
      <w:pPr>
        <w:rPr>
          <w:sz w:val="18"/>
          <w:szCs w:val="18"/>
        </w:rPr>
      </w:pPr>
    </w:p>
    <w:p w14:paraId="19D7A30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setTime(</w:t>
      </w:r>
      <w:proofErr w:type="gramEnd"/>
      <w:r w:rsidRPr="00F30C19">
        <w:rPr>
          <w:sz w:val="18"/>
          <w:szCs w:val="18"/>
        </w:rPr>
        <w:t>String time) {</w:t>
      </w:r>
    </w:p>
    <w:p w14:paraId="0097462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Time = time;</w:t>
      </w:r>
    </w:p>
    <w:p w14:paraId="466BEA0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34FD61BD" w14:textId="77777777" w:rsidR="00F30C19" w:rsidRPr="00F30C19" w:rsidRDefault="00F30C19" w:rsidP="00F30C19">
      <w:pPr>
        <w:rPr>
          <w:sz w:val="18"/>
          <w:szCs w:val="18"/>
        </w:rPr>
      </w:pPr>
    </w:p>
    <w:p w14:paraId="779B5D2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UserOrder2(String name, String phoneNumber, String time) {</w:t>
      </w:r>
    </w:p>
    <w:p w14:paraId="1E50DA8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Name = name;</w:t>
      </w:r>
    </w:p>
    <w:p w14:paraId="1EDBA27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PhoneNumber = phoneNumber;</w:t>
      </w:r>
    </w:p>
    <w:p w14:paraId="6AF5798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Time = time;</w:t>
      </w:r>
    </w:p>
    <w:p w14:paraId="66438A3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4819D138" w14:textId="77777777" w:rsidR="00F30C19" w:rsidRPr="00F30C19" w:rsidRDefault="00F30C19" w:rsidP="00F30C19">
      <w:pPr>
        <w:rPr>
          <w:sz w:val="18"/>
          <w:szCs w:val="18"/>
        </w:rPr>
      </w:pPr>
    </w:p>
    <w:p w14:paraId="217C338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UserOrder2() {</w:t>
      </w:r>
    </w:p>
    <w:p w14:paraId="34D08D6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7408C63D" w14:textId="3FCD11A4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}</w:t>
      </w:r>
    </w:p>
    <w:p w14:paraId="3130DB07" w14:textId="7FCD9478" w:rsidR="00F30C19" w:rsidRDefault="00F30C19" w:rsidP="00F30C19">
      <w:pPr>
        <w:rPr>
          <w:sz w:val="18"/>
          <w:szCs w:val="18"/>
        </w:rPr>
      </w:pPr>
      <w:r>
        <w:rPr>
          <w:sz w:val="18"/>
          <w:szCs w:val="18"/>
        </w:rPr>
        <w:t>UserOrder3.java</w:t>
      </w:r>
    </w:p>
    <w:p w14:paraId="5C1D55B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package com.</w:t>
      </w:r>
      <w:proofErr w:type="gramStart"/>
      <w:r w:rsidRPr="00F30C19">
        <w:rPr>
          <w:sz w:val="18"/>
          <w:szCs w:val="18"/>
        </w:rPr>
        <w:t>example.foodxpress</w:t>
      </w:r>
      <w:proofErr w:type="gramEnd"/>
      <w:r w:rsidRPr="00F30C19">
        <w:rPr>
          <w:sz w:val="18"/>
          <w:szCs w:val="18"/>
        </w:rPr>
        <w:t>;</w:t>
      </w:r>
    </w:p>
    <w:p w14:paraId="6C6ED60D" w14:textId="77777777" w:rsidR="00F30C19" w:rsidRPr="00F30C19" w:rsidRDefault="00F30C19" w:rsidP="00F30C19">
      <w:pPr>
        <w:rPr>
          <w:sz w:val="18"/>
          <w:szCs w:val="18"/>
        </w:rPr>
      </w:pPr>
    </w:p>
    <w:p w14:paraId="731698D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public class UserOrder3 {</w:t>
      </w:r>
    </w:p>
    <w:p w14:paraId="44F38F6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String </w:t>
      </w:r>
      <w:proofErr w:type="gramStart"/>
      <w:r w:rsidRPr="00F30C19">
        <w:rPr>
          <w:sz w:val="18"/>
          <w:szCs w:val="18"/>
        </w:rPr>
        <w:t>Name,PhoneNumber</w:t>
      </w:r>
      <w:proofErr w:type="gramEnd"/>
      <w:r w:rsidRPr="00F30C19">
        <w:rPr>
          <w:sz w:val="18"/>
          <w:szCs w:val="18"/>
        </w:rPr>
        <w:t>,Time;</w:t>
      </w:r>
    </w:p>
    <w:p w14:paraId="4ED268DE" w14:textId="77777777" w:rsidR="00F30C19" w:rsidRPr="00F30C19" w:rsidRDefault="00F30C19" w:rsidP="00F30C19">
      <w:pPr>
        <w:rPr>
          <w:sz w:val="18"/>
          <w:szCs w:val="18"/>
        </w:rPr>
      </w:pPr>
    </w:p>
    <w:p w14:paraId="790DFAC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getName(</w:t>
      </w:r>
      <w:proofErr w:type="gramEnd"/>
      <w:r w:rsidRPr="00F30C19">
        <w:rPr>
          <w:sz w:val="18"/>
          <w:szCs w:val="18"/>
        </w:rPr>
        <w:t>) {</w:t>
      </w:r>
    </w:p>
    <w:p w14:paraId="285B180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Name;</w:t>
      </w:r>
    </w:p>
    <w:p w14:paraId="49B5E67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62572ADC" w14:textId="77777777" w:rsidR="00F30C19" w:rsidRPr="00F30C19" w:rsidRDefault="00F30C19" w:rsidP="00F30C19">
      <w:pPr>
        <w:rPr>
          <w:sz w:val="18"/>
          <w:szCs w:val="18"/>
        </w:rPr>
      </w:pPr>
    </w:p>
    <w:p w14:paraId="45142CA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setName(</w:t>
      </w:r>
      <w:proofErr w:type="gramEnd"/>
      <w:r w:rsidRPr="00F30C19">
        <w:rPr>
          <w:sz w:val="18"/>
          <w:szCs w:val="18"/>
        </w:rPr>
        <w:t>String name) {</w:t>
      </w:r>
    </w:p>
    <w:p w14:paraId="3201469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Name = name;</w:t>
      </w:r>
    </w:p>
    <w:p w14:paraId="75FD5BA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13B2F9BB" w14:textId="77777777" w:rsidR="00F30C19" w:rsidRPr="00F30C19" w:rsidRDefault="00F30C19" w:rsidP="00F30C19">
      <w:pPr>
        <w:rPr>
          <w:sz w:val="18"/>
          <w:szCs w:val="18"/>
        </w:rPr>
      </w:pPr>
    </w:p>
    <w:p w14:paraId="5423346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getPhoneNumber(</w:t>
      </w:r>
      <w:proofErr w:type="gramEnd"/>
      <w:r w:rsidRPr="00F30C19">
        <w:rPr>
          <w:sz w:val="18"/>
          <w:szCs w:val="18"/>
        </w:rPr>
        <w:t>) {</w:t>
      </w:r>
    </w:p>
    <w:p w14:paraId="659E397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PhoneNumber;</w:t>
      </w:r>
    </w:p>
    <w:p w14:paraId="020F999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2B833BE0" w14:textId="77777777" w:rsidR="00F30C19" w:rsidRPr="00F30C19" w:rsidRDefault="00F30C19" w:rsidP="00F30C19">
      <w:pPr>
        <w:rPr>
          <w:sz w:val="18"/>
          <w:szCs w:val="18"/>
        </w:rPr>
      </w:pPr>
    </w:p>
    <w:p w14:paraId="649CBEF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setPhoneNumber(</w:t>
      </w:r>
      <w:proofErr w:type="gramEnd"/>
      <w:r w:rsidRPr="00F30C19">
        <w:rPr>
          <w:sz w:val="18"/>
          <w:szCs w:val="18"/>
        </w:rPr>
        <w:t>String phoneNumber) {</w:t>
      </w:r>
    </w:p>
    <w:p w14:paraId="6C5607B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PhoneNumber = phoneNumber;</w:t>
      </w:r>
    </w:p>
    <w:p w14:paraId="3B73652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54FC694D" w14:textId="77777777" w:rsidR="00F30C19" w:rsidRPr="00F30C19" w:rsidRDefault="00F30C19" w:rsidP="00F30C19">
      <w:pPr>
        <w:rPr>
          <w:sz w:val="18"/>
          <w:szCs w:val="18"/>
        </w:rPr>
      </w:pPr>
    </w:p>
    <w:p w14:paraId="72608A8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String </w:t>
      </w:r>
      <w:proofErr w:type="gramStart"/>
      <w:r w:rsidRPr="00F30C19">
        <w:rPr>
          <w:sz w:val="18"/>
          <w:szCs w:val="18"/>
        </w:rPr>
        <w:t>getTime(</w:t>
      </w:r>
      <w:proofErr w:type="gramEnd"/>
      <w:r w:rsidRPr="00F30C19">
        <w:rPr>
          <w:sz w:val="18"/>
          <w:szCs w:val="18"/>
        </w:rPr>
        <w:t>) {</w:t>
      </w:r>
    </w:p>
    <w:p w14:paraId="7CAF824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return Time;</w:t>
      </w:r>
    </w:p>
    <w:p w14:paraId="74250BB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4C407C45" w14:textId="77777777" w:rsidR="00F30C19" w:rsidRPr="00F30C19" w:rsidRDefault="00F30C19" w:rsidP="00F30C19">
      <w:pPr>
        <w:rPr>
          <w:sz w:val="18"/>
          <w:szCs w:val="18"/>
        </w:rPr>
      </w:pPr>
    </w:p>
    <w:p w14:paraId="60EC53D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public void </w:t>
      </w:r>
      <w:proofErr w:type="gramStart"/>
      <w:r w:rsidRPr="00F30C19">
        <w:rPr>
          <w:sz w:val="18"/>
          <w:szCs w:val="18"/>
        </w:rPr>
        <w:t>setTime(</w:t>
      </w:r>
      <w:proofErr w:type="gramEnd"/>
      <w:r w:rsidRPr="00F30C19">
        <w:rPr>
          <w:sz w:val="18"/>
          <w:szCs w:val="18"/>
        </w:rPr>
        <w:t>String time) {</w:t>
      </w:r>
    </w:p>
    <w:p w14:paraId="6558FA6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Time = time;</w:t>
      </w:r>
    </w:p>
    <w:p w14:paraId="218A399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}</w:t>
      </w:r>
    </w:p>
    <w:p w14:paraId="1808961F" w14:textId="4ECF8A2D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}</w:t>
      </w:r>
    </w:p>
    <w:p w14:paraId="6CB6B128" w14:textId="5175F10E" w:rsidR="00F30C19" w:rsidRDefault="00F30C19" w:rsidP="00F30C19">
      <w:pPr>
        <w:rPr>
          <w:sz w:val="18"/>
          <w:szCs w:val="18"/>
        </w:rPr>
      </w:pPr>
      <w:r>
        <w:rPr>
          <w:sz w:val="18"/>
          <w:szCs w:val="18"/>
        </w:rPr>
        <w:t>Background_image.xml</w:t>
      </w:r>
    </w:p>
    <w:p w14:paraId="68CA27B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&lt;?xml version="1.0" encoding="utf-8"?&gt;</w:t>
      </w:r>
    </w:p>
    <w:p w14:paraId="2E61C3C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&lt;shape </w:t>
      </w:r>
      <w:proofErr w:type="gramStart"/>
      <w:r w:rsidRPr="00F30C19">
        <w:rPr>
          <w:sz w:val="18"/>
          <w:szCs w:val="18"/>
        </w:rPr>
        <w:t>android:shape</w:t>
      </w:r>
      <w:proofErr w:type="gramEnd"/>
      <w:r w:rsidRPr="00F30C19">
        <w:rPr>
          <w:sz w:val="18"/>
          <w:szCs w:val="18"/>
        </w:rPr>
        <w:t>="rectangle" xmlns:android="http://schemas.android.com/apk/res/android"&gt;</w:t>
      </w:r>
    </w:p>
    <w:p w14:paraId="77A0D3F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&lt;stroke </w:t>
      </w:r>
      <w:proofErr w:type="gramStart"/>
      <w:r w:rsidRPr="00F30C19">
        <w:rPr>
          <w:sz w:val="18"/>
          <w:szCs w:val="18"/>
        </w:rPr>
        <w:t>android:width</w:t>
      </w:r>
      <w:proofErr w:type="gramEnd"/>
      <w:r w:rsidRPr="00F30C19">
        <w:rPr>
          <w:sz w:val="18"/>
          <w:szCs w:val="18"/>
        </w:rPr>
        <w:t>="2dp"</w:t>
      </w:r>
    </w:p>
    <w:p w14:paraId="6FF1157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android:color</w:t>
      </w:r>
      <w:proofErr w:type="gramEnd"/>
      <w:r w:rsidRPr="00F30C19">
        <w:rPr>
          <w:sz w:val="18"/>
          <w:szCs w:val="18"/>
        </w:rPr>
        <w:t>="@color/black"/&gt;</w:t>
      </w:r>
    </w:p>
    <w:p w14:paraId="7FD2101A" w14:textId="0ED1ECAC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&lt;/shape&gt;</w:t>
      </w:r>
    </w:p>
    <w:p w14:paraId="6297145D" w14:textId="3EF0B992" w:rsidR="00F30C19" w:rsidRDefault="00F30C19" w:rsidP="00F30C19">
      <w:pPr>
        <w:rPr>
          <w:sz w:val="18"/>
          <w:szCs w:val="18"/>
        </w:rPr>
      </w:pPr>
      <w:r>
        <w:rPr>
          <w:sz w:val="18"/>
          <w:szCs w:val="18"/>
        </w:rPr>
        <w:t>Input_style.xml</w:t>
      </w:r>
    </w:p>
    <w:p w14:paraId="37CA49C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&lt;?xml version="1.0" encoding="utf-8"?&gt;</w:t>
      </w:r>
    </w:p>
    <w:p w14:paraId="667DF97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&lt;shape </w:t>
      </w:r>
      <w:proofErr w:type="gramStart"/>
      <w:r w:rsidRPr="00F30C19">
        <w:rPr>
          <w:sz w:val="18"/>
          <w:szCs w:val="18"/>
        </w:rPr>
        <w:t>android:shape</w:t>
      </w:r>
      <w:proofErr w:type="gramEnd"/>
      <w:r w:rsidRPr="00F30C19">
        <w:rPr>
          <w:sz w:val="18"/>
          <w:szCs w:val="18"/>
        </w:rPr>
        <w:t>="rectangle" xmlns:android="http://schemas.android.com/apk/res/android"&gt;</w:t>
      </w:r>
    </w:p>
    <w:p w14:paraId="09D9343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&lt;stroke </w:t>
      </w:r>
      <w:proofErr w:type="gramStart"/>
      <w:r w:rsidRPr="00F30C19">
        <w:rPr>
          <w:sz w:val="18"/>
          <w:szCs w:val="18"/>
        </w:rPr>
        <w:t>android:color</w:t>
      </w:r>
      <w:proofErr w:type="gramEnd"/>
      <w:r w:rsidRPr="00F30C19">
        <w:rPr>
          <w:sz w:val="18"/>
          <w:szCs w:val="18"/>
        </w:rPr>
        <w:t>="#f1f1f1" android:width="3dp"/&gt;</w:t>
      </w:r>
    </w:p>
    <w:p w14:paraId="4823E63D" w14:textId="6CB4C27F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&lt;/shape&gt;</w:t>
      </w:r>
    </w:p>
    <w:p w14:paraId="411BE079" w14:textId="64948B0A" w:rsidR="00F30C19" w:rsidRDefault="00F30C19" w:rsidP="00F30C19">
      <w:pPr>
        <w:rPr>
          <w:sz w:val="18"/>
          <w:szCs w:val="18"/>
        </w:rPr>
      </w:pPr>
      <w:r>
        <w:rPr>
          <w:sz w:val="18"/>
          <w:szCs w:val="18"/>
        </w:rPr>
        <w:lastRenderedPageBreak/>
        <w:t>activity_about_food_xpress.xml</w:t>
      </w:r>
    </w:p>
    <w:p w14:paraId="58DFF9F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&lt;?xml version="1.0" encoding="utf-8"?&gt;</w:t>
      </w:r>
    </w:p>
    <w:p w14:paraId="2385324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&lt;LinearLayout </w:t>
      </w:r>
      <w:proofErr w:type="gramStart"/>
      <w:r w:rsidRPr="00F30C19">
        <w:rPr>
          <w:sz w:val="18"/>
          <w:szCs w:val="18"/>
        </w:rPr>
        <w:t>xmlns:android</w:t>
      </w:r>
      <w:proofErr w:type="gramEnd"/>
      <w:r w:rsidRPr="00F30C19">
        <w:rPr>
          <w:sz w:val="18"/>
          <w:szCs w:val="18"/>
        </w:rPr>
        <w:t>="http://schemas.android.com/apk/res/android"</w:t>
      </w:r>
    </w:p>
    <w:p w14:paraId="47E6947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xmlns:app="http://schemas.android.com/apk/res-auto"</w:t>
      </w:r>
    </w:p>
    <w:p w14:paraId="73D9E4A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xmlns:tools</w:t>
      </w:r>
      <w:proofErr w:type="gramEnd"/>
      <w:r w:rsidRPr="00F30C19">
        <w:rPr>
          <w:sz w:val="18"/>
          <w:szCs w:val="18"/>
        </w:rPr>
        <w:t>="http://schemas.android.com/tools"</w:t>
      </w:r>
    </w:p>
    <w:p w14:paraId="0924E110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android:background</w:t>
      </w:r>
      <w:proofErr w:type="gramEnd"/>
      <w:r w:rsidRPr="00F30C19">
        <w:rPr>
          <w:sz w:val="18"/>
          <w:szCs w:val="18"/>
        </w:rPr>
        <w:t>="@drawable/bg3"</w:t>
      </w:r>
    </w:p>
    <w:p w14:paraId="66DADDE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android:id="@+id/main"</w:t>
      </w:r>
    </w:p>
    <w:p w14:paraId="7580D95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6B1F9FD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android:orientation</w:t>
      </w:r>
      <w:proofErr w:type="gramEnd"/>
      <w:r w:rsidRPr="00F30C19">
        <w:rPr>
          <w:sz w:val="18"/>
          <w:szCs w:val="18"/>
        </w:rPr>
        <w:t>="vertical"</w:t>
      </w:r>
    </w:p>
    <w:p w14:paraId="37432FC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_height="match_parent"</w:t>
      </w:r>
    </w:p>
    <w:p w14:paraId="278DB6B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tools:context</w:t>
      </w:r>
      <w:proofErr w:type="gramEnd"/>
      <w:r w:rsidRPr="00F30C19">
        <w:rPr>
          <w:sz w:val="18"/>
          <w:szCs w:val="18"/>
        </w:rPr>
        <w:t>=".AboutFoodXpress"&gt;</w:t>
      </w:r>
    </w:p>
    <w:p w14:paraId="02A6A1BC" w14:textId="77777777" w:rsidR="00F30C19" w:rsidRPr="00F30C19" w:rsidRDefault="00F30C19" w:rsidP="00F30C19">
      <w:pPr>
        <w:rPr>
          <w:sz w:val="18"/>
          <w:szCs w:val="18"/>
        </w:rPr>
      </w:pPr>
    </w:p>
    <w:p w14:paraId="4D975F5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&lt;TextView</w:t>
      </w:r>
    </w:p>
    <w:p w14:paraId="4330A53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3C3EB99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4D63DAA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android:text="About FoodXpress"</w:t>
      </w:r>
    </w:p>
    <w:p w14:paraId="0AC84D5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android:gravity</w:t>
      </w:r>
      <w:proofErr w:type="gramEnd"/>
      <w:r w:rsidRPr="00F30C19">
        <w:rPr>
          <w:sz w:val="18"/>
          <w:szCs w:val="18"/>
        </w:rPr>
        <w:t>="center"</w:t>
      </w:r>
    </w:p>
    <w:p w14:paraId="414B516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_marginTop="30dp"</w:t>
      </w:r>
    </w:p>
    <w:p w14:paraId="017DC31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android:textColor</w:t>
      </w:r>
      <w:proofErr w:type="gramEnd"/>
      <w:r w:rsidRPr="00F30C19">
        <w:rPr>
          <w:sz w:val="18"/>
          <w:szCs w:val="18"/>
        </w:rPr>
        <w:t>="@color/white"</w:t>
      </w:r>
    </w:p>
    <w:p w14:paraId="50B3174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android:textSize</w:t>
      </w:r>
      <w:proofErr w:type="gramEnd"/>
      <w:r w:rsidRPr="00F30C19">
        <w:rPr>
          <w:sz w:val="18"/>
          <w:szCs w:val="18"/>
        </w:rPr>
        <w:t>="20sp"</w:t>
      </w:r>
    </w:p>
    <w:p w14:paraId="0192217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android:textStyle</w:t>
      </w:r>
      <w:proofErr w:type="gramEnd"/>
      <w:r w:rsidRPr="00F30C19">
        <w:rPr>
          <w:sz w:val="18"/>
          <w:szCs w:val="18"/>
        </w:rPr>
        <w:t>="bold"/&gt;</w:t>
      </w:r>
    </w:p>
    <w:p w14:paraId="5E1BC460" w14:textId="77777777" w:rsidR="00F30C19" w:rsidRPr="00F30C19" w:rsidRDefault="00F30C19" w:rsidP="00F30C19">
      <w:pPr>
        <w:rPr>
          <w:sz w:val="18"/>
          <w:szCs w:val="18"/>
        </w:rPr>
      </w:pPr>
    </w:p>
    <w:p w14:paraId="6A497C6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Description --&gt;</w:t>
      </w:r>
    </w:p>
    <w:p w14:paraId="2036657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&lt;TextView</w:t>
      </w:r>
    </w:p>
    <w:p w14:paraId="61DE7AB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2F16901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0FA221B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_margin="40dp"</w:t>
      </w:r>
    </w:p>
    <w:p w14:paraId="59F32F4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android:textSize</w:t>
      </w:r>
      <w:proofErr w:type="gramEnd"/>
      <w:r w:rsidRPr="00F30C19">
        <w:rPr>
          <w:sz w:val="18"/>
          <w:szCs w:val="18"/>
        </w:rPr>
        <w:t>="18dp"</w:t>
      </w:r>
    </w:p>
    <w:p w14:paraId="6169CEE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android:textColor</w:t>
      </w:r>
      <w:proofErr w:type="gramEnd"/>
      <w:r w:rsidRPr="00F30C19">
        <w:rPr>
          <w:sz w:val="18"/>
          <w:szCs w:val="18"/>
        </w:rPr>
        <w:t>="@color/white"</w:t>
      </w:r>
    </w:p>
    <w:p w14:paraId="33331D0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android:text="FoodXpress is your ultimate Mess food Pre-ordering app that brings your favorite dishes from local Mess, With a wide range of cuisines and easy-to-use interface."/&gt;</w:t>
      </w:r>
    </w:p>
    <w:p w14:paraId="4AEE7136" w14:textId="77777777" w:rsidR="00F30C19" w:rsidRPr="00F30C19" w:rsidRDefault="00F30C19" w:rsidP="00F30C19">
      <w:pPr>
        <w:rPr>
          <w:sz w:val="18"/>
          <w:szCs w:val="18"/>
        </w:rPr>
      </w:pPr>
    </w:p>
    <w:p w14:paraId="3879F74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</w:t>
      </w:r>
      <w:proofErr w:type="gramStart"/>
      <w:r w:rsidRPr="00F30C19">
        <w:rPr>
          <w:sz w:val="18"/>
          <w:szCs w:val="18"/>
        </w:rPr>
        <w:t>androidx.cardview</w:t>
      </w:r>
      <w:proofErr w:type="gramEnd"/>
      <w:r w:rsidRPr="00F30C19">
        <w:rPr>
          <w:sz w:val="18"/>
          <w:szCs w:val="18"/>
        </w:rPr>
        <w:t>.widget.CardView</w:t>
      </w:r>
    </w:p>
    <w:p w14:paraId="3A0FAC9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065D023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_height="200dp"</w:t>
      </w:r>
    </w:p>
    <w:p w14:paraId="392B886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app:cardCornerRadius</w:t>
      </w:r>
      <w:proofErr w:type="gramEnd"/>
      <w:r w:rsidRPr="00F30C19">
        <w:rPr>
          <w:sz w:val="18"/>
          <w:szCs w:val="18"/>
        </w:rPr>
        <w:t>="40dp"</w:t>
      </w:r>
    </w:p>
    <w:p w14:paraId="561D5BC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_marginLeft="20dp"</w:t>
      </w:r>
    </w:p>
    <w:p w14:paraId="3F575C4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_marginRight="20dp"</w:t>
      </w:r>
    </w:p>
    <w:p w14:paraId="157CE2D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_marginTop="30dp"</w:t>
      </w:r>
    </w:p>
    <w:p w14:paraId="73174F6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android:elevation</w:t>
      </w:r>
      <w:proofErr w:type="gramEnd"/>
      <w:r w:rsidRPr="00F30C19">
        <w:rPr>
          <w:sz w:val="18"/>
          <w:szCs w:val="18"/>
        </w:rPr>
        <w:t>="40dp"&gt;</w:t>
      </w:r>
    </w:p>
    <w:p w14:paraId="604D576A" w14:textId="77777777" w:rsidR="00F30C19" w:rsidRPr="00F30C19" w:rsidRDefault="00F30C19" w:rsidP="00F30C19">
      <w:pPr>
        <w:rPr>
          <w:sz w:val="18"/>
          <w:szCs w:val="18"/>
        </w:rPr>
      </w:pPr>
    </w:p>
    <w:p w14:paraId="121F5E3E" w14:textId="77777777" w:rsidR="00F30C19" w:rsidRPr="00F30C19" w:rsidRDefault="00F30C19" w:rsidP="00F30C19">
      <w:pPr>
        <w:rPr>
          <w:sz w:val="18"/>
          <w:szCs w:val="18"/>
        </w:rPr>
      </w:pPr>
    </w:p>
    <w:p w14:paraId="586F371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Features --&gt;</w:t>
      </w:r>
    </w:p>
    <w:p w14:paraId="3DA1E4B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&lt;TextView</w:t>
      </w:r>
    </w:p>
    <w:p w14:paraId="06CF4AFF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597CD34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24C339C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android:text="Key Features:"</w:t>
      </w:r>
    </w:p>
    <w:p w14:paraId="708CEE2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android:textStyle</w:t>
      </w:r>
      <w:proofErr w:type="gramEnd"/>
      <w:r w:rsidRPr="00F30C19">
        <w:rPr>
          <w:sz w:val="18"/>
          <w:szCs w:val="18"/>
        </w:rPr>
        <w:t>="bold"</w:t>
      </w:r>
    </w:p>
    <w:p w14:paraId="6998F3A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android:gravity</w:t>
      </w:r>
      <w:proofErr w:type="gramEnd"/>
      <w:r w:rsidRPr="00F30C19">
        <w:rPr>
          <w:sz w:val="18"/>
          <w:szCs w:val="18"/>
        </w:rPr>
        <w:t>="center"</w:t>
      </w:r>
    </w:p>
    <w:p w14:paraId="2BC760C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android:paddingTop</w:t>
      </w:r>
      <w:proofErr w:type="gramEnd"/>
      <w:r w:rsidRPr="00F30C19">
        <w:rPr>
          <w:sz w:val="18"/>
          <w:szCs w:val="18"/>
        </w:rPr>
        <w:t>="19dp"/&gt;</w:t>
      </w:r>
    </w:p>
    <w:p w14:paraId="1AD94EE0" w14:textId="77777777" w:rsidR="00F30C19" w:rsidRPr="00F30C19" w:rsidRDefault="00F30C19" w:rsidP="00F30C19">
      <w:pPr>
        <w:rPr>
          <w:sz w:val="18"/>
          <w:szCs w:val="18"/>
        </w:rPr>
      </w:pPr>
    </w:p>
    <w:p w14:paraId="1DB395E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&lt;LinearLayout</w:t>
      </w:r>
    </w:p>
    <w:p w14:paraId="0D8AB76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1DAAC74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3BAAE47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android:orientation</w:t>
      </w:r>
      <w:proofErr w:type="gramEnd"/>
      <w:r w:rsidRPr="00F30C19">
        <w:rPr>
          <w:sz w:val="18"/>
          <w:szCs w:val="18"/>
        </w:rPr>
        <w:t>="vertical"</w:t>
      </w:r>
    </w:p>
    <w:p w14:paraId="260BEA5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_marginLeft="20dp"</w:t>
      </w:r>
    </w:p>
    <w:p w14:paraId="32292900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_marginRight="20dp"</w:t>
      </w:r>
    </w:p>
    <w:p w14:paraId="7016BD5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_marginTop="50dp"</w:t>
      </w:r>
    </w:p>
    <w:p w14:paraId="336A925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</w:t>
      </w:r>
      <w:proofErr w:type="gramStart"/>
      <w:r w:rsidRPr="00F30C19">
        <w:rPr>
          <w:sz w:val="18"/>
          <w:szCs w:val="18"/>
        </w:rPr>
        <w:t>android:paddingLeft</w:t>
      </w:r>
      <w:proofErr w:type="gramEnd"/>
      <w:r w:rsidRPr="00F30C19">
        <w:rPr>
          <w:sz w:val="18"/>
          <w:szCs w:val="18"/>
        </w:rPr>
        <w:t>="16dp"&gt;</w:t>
      </w:r>
    </w:p>
    <w:p w14:paraId="1A7DD906" w14:textId="77777777" w:rsidR="00F30C19" w:rsidRPr="00F30C19" w:rsidRDefault="00F30C19" w:rsidP="00F30C19">
      <w:pPr>
        <w:rPr>
          <w:sz w:val="18"/>
          <w:szCs w:val="18"/>
        </w:rPr>
      </w:pPr>
    </w:p>
    <w:p w14:paraId="68FB697C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&lt;TextView</w:t>
      </w:r>
    </w:p>
    <w:p w14:paraId="100A9DA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_width="wrap_content"</w:t>
      </w:r>
    </w:p>
    <w:p w14:paraId="024DEC5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027006E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android:text="1. Browse menus of nearby Mess."/&gt;</w:t>
      </w:r>
    </w:p>
    <w:p w14:paraId="1EC53166" w14:textId="77777777" w:rsidR="00F30C19" w:rsidRPr="00F30C19" w:rsidRDefault="00F30C19" w:rsidP="00F30C19">
      <w:pPr>
        <w:rPr>
          <w:sz w:val="18"/>
          <w:szCs w:val="18"/>
        </w:rPr>
      </w:pPr>
    </w:p>
    <w:p w14:paraId="0E04D4F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&lt;TextView</w:t>
      </w:r>
    </w:p>
    <w:p w14:paraId="6A6BD64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_width="wrap_content"</w:t>
      </w:r>
    </w:p>
    <w:p w14:paraId="4608895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lastRenderedPageBreak/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5089616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android:text="2. Order Homemade food."/&gt;</w:t>
      </w:r>
    </w:p>
    <w:p w14:paraId="416AE9B0" w14:textId="77777777" w:rsidR="00F30C19" w:rsidRPr="00F30C19" w:rsidRDefault="00F30C19" w:rsidP="00F30C19">
      <w:pPr>
        <w:rPr>
          <w:sz w:val="18"/>
          <w:szCs w:val="18"/>
        </w:rPr>
      </w:pPr>
    </w:p>
    <w:p w14:paraId="3D93D809" w14:textId="77777777" w:rsidR="00F30C19" w:rsidRPr="00F30C19" w:rsidRDefault="00F30C19" w:rsidP="00F30C19">
      <w:pPr>
        <w:rPr>
          <w:sz w:val="18"/>
          <w:szCs w:val="18"/>
        </w:rPr>
      </w:pP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           &lt;TextView--&gt;</w:t>
      </w:r>
    </w:p>
    <w:p w14:paraId="6BD3959A" w14:textId="77777777" w:rsidR="00F30C19" w:rsidRPr="00F30C19" w:rsidRDefault="00F30C19" w:rsidP="00F30C19">
      <w:pPr>
        <w:rPr>
          <w:sz w:val="18"/>
          <w:szCs w:val="18"/>
        </w:rPr>
      </w:pP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               android:layout_width="wrap_content"--&gt;</w:t>
      </w:r>
    </w:p>
    <w:p w14:paraId="2F1F27F6" w14:textId="77777777" w:rsidR="00F30C19" w:rsidRPr="00F30C19" w:rsidRDefault="00F30C19" w:rsidP="00F30C19">
      <w:pPr>
        <w:rPr>
          <w:sz w:val="18"/>
          <w:szCs w:val="18"/>
        </w:rPr>
      </w:pP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               android:layout_height="wrap_content"--&gt;</w:t>
      </w:r>
    </w:p>
    <w:p w14:paraId="594CDB50" w14:textId="77777777" w:rsidR="00F30C19" w:rsidRPr="00F30C19" w:rsidRDefault="00F30C19" w:rsidP="00F30C19">
      <w:pPr>
        <w:rPr>
          <w:sz w:val="18"/>
          <w:szCs w:val="18"/>
        </w:rPr>
      </w:pP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               android:text="3. Customize your orders to fit your preferences."/&gt;--&gt;</w:t>
      </w:r>
    </w:p>
    <w:p w14:paraId="748668D2" w14:textId="77777777" w:rsidR="00F30C19" w:rsidRPr="00F30C19" w:rsidRDefault="00F30C19" w:rsidP="00F30C19">
      <w:pPr>
        <w:rPr>
          <w:sz w:val="18"/>
          <w:szCs w:val="18"/>
        </w:rPr>
      </w:pPr>
    </w:p>
    <w:p w14:paraId="63703B8B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&lt;TextView</w:t>
      </w:r>
    </w:p>
    <w:p w14:paraId="63A93C0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_width="wrap_content"</w:t>
      </w:r>
    </w:p>
    <w:p w14:paraId="6E71C8E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1E34AA9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android:text="3. Time management."/&gt;</w:t>
      </w:r>
    </w:p>
    <w:p w14:paraId="6580717D" w14:textId="77777777" w:rsidR="00F30C19" w:rsidRPr="00F30C19" w:rsidRDefault="00F30C19" w:rsidP="00F30C19">
      <w:pPr>
        <w:rPr>
          <w:sz w:val="18"/>
          <w:szCs w:val="18"/>
        </w:rPr>
      </w:pPr>
    </w:p>
    <w:p w14:paraId="0B8EA91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&lt;TextView</w:t>
      </w:r>
    </w:p>
    <w:p w14:paraId="7AF8D72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_width="wrap_content"</w:t>
      </w:r>
    </w:p>
    <w:p w14:paraId="3762D52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6598E94D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        android:text="4. Secure payment options."/&gt;</w:t>
      </w:r>
    </w:p>
    <w:p w14:paraId="363B1387" w14:textId="77777777" w:rsidR="00F30C19" w:rsidRPr="00F30C19" w:rsidRDefault="00F30C19" w:rsidP="00F30C19">
      <w:pPr>
        <w:rPr>
          <w:sz w:val="18"/>
          <w:szCs w:val="18"/>
        </w:rPr>
      </w:pPr>
    </w:p>
    <w:p w14:paraId="1368F2BE" w14:textId="77777777" w:rsidR="00F30C19" w:rsidRPr="00F30C19" w:rsidRDefault="00F30C19" w:rsidP="00F30C19">
      <w:pPr>
        <w:rPr>
          <w:sz w:val="18"/>
          <w:szCs w:val="18"/>
        </w:rPr>
      </w:pPr>
    </w:p>
    <w:p w14:paraId="3C352E8D" w14:textId="77777777" w:rsidR="00F30C19" w:rsidRPr="00F30C19" w:rsidRDefault="00F30C19" w:rsidP="00F30C19">
      <w:pPr>
        <w:rPr>
          <w:sz w:val="18"/>
          <w:szCs w:val="18"/>
        </w:rPr>
      </w:pPr>
    </w:p>
    <w:p w14:paraId="5F47B4A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&lt;/LinearLayout&gt;</w:t>
      </w:r>
    </w:p>
    <w:p w14:paraId="5CEA7E46" w14:textId="77777777" w:rsidR="00F30C19" w:rsidRPr="00F30C19" w:rsidRDefault="00F30C19" w:rsidP="00F30C19">
      <w:pPr>
        <w:rPr>
          <w:sz w:val="18"/>
          <w:szCs w:val="18"/>
        </w:rPr>
      </w:pPr>
    </w:p>
    <w:p w14:paraId="2AFB3D3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&lt;/</w:t>
      </w:r>
      <w:proofErr w:type="gramStart"/>
      <w:r w:rsidRPr="00F30C19">
        <w:rPr>
          <w:sz w:val="18"/>
          <w:szCs w:val="18"/>
        </w:rPr>
        <w:t>androidx.cardview</w:t>
      </w:r>
      <w:proofErr w:type="gramEnd"/>
      <w:r w:rsidRPr="00F30C19">
        <w:rPr>
          <w:sz w:val="18"/>
          <w:szCs w:val="18"/>
        </w:rPr>
        <w:t>.widget.CardView&gt;</w:t>
      </w:r>
    </w:p>
    <w:p w14:paraId="03673AA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</w:t>
      </w:r>
      <w:proofErr w:type="gramStart"/>
      <w:r w:rsidRPr="00F30C19">
        <w:rPr>
          <w:sz w:val="18"/>
          <w:szCs w:val="18"/>
        </w:rPr>
        <w:t>&lt;!--</w:t>
      </w:r>
      <w:proofErr w:type="gramEnd"/>
      <w:r w:rsidRPr="00F30C19">
        <w:rPr>
          <w:sz w:val="18"/>
          <w:szCs w:val="18"/>
        </w:rPr>
        <w:t xml:space="preserve"> Contact Information --&gt;</w:t>
      </w:r>
    </w:p>
    <w:p w14:paraId="2A41AE7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&lt;TextView</w:t>
      </w:r>
    </w:p>
    <w:p w14:paraId="34CF2C5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0AE45A3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75661006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android:text="Contact Us:"</w:t>
      </w:r>
    </w:p>
    <w:p w14:paraId="6781B5C8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android:textColor</w:t>
      </w:r>
      <w:proofErr w:type="gramEnd"/>
      <w:r w:rsidRPr="00F30C19">
        <w:rPr>
          <w:sz w:val="18"/>
          <w:szCs w:val="18"/>
        </w:rPr>
        <w:t>="@color/white"</w:t>
      </w:r>
    </w:p>
    <w:p w14:paraId="7627A06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android:gravity</w:t>
      </w:r>
      <w:proofErr w:type="gramEnd"/>
      <w:r w:rsidRPr="00F30C19">
        <w:rPr>
          <w:sz w:val="18"/>
          <w:szCs w:val="18"/>
        </w:rPr>
        <w:t>="center"</w:t>
      </w:r>
    </w:p>
    <w:p w14:paraId="6940AA90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android:textStyle</w:t>
      </w:r>
      <w:proofErr w:type="gramEnd"/>
      <w:r w:rsidRPr="00F30C19">
        <w:rPr>
          <w:sz w:val="18"/>
          <w:szCs w:val="18"/>
        </w:rPr>
        <w:t>="bold"</w:t>
      </w:r>
    </w:p>
    <w:p w14:paraId="70DC43E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android:paddingTop</w:t>
      </w:r>
      <w:proofErr w:type="gramEnd"/>
      <w:r w:rsidRPr="00F30C19">
        <w:rPr>
          <w:sz w:val="18"/>
          <w:szCs w:val="18"/>
        </w:rPr>
        <w:t>="16dp"/&gt;</w:t>
      </w:r>
    </w:p>
    <w:p w14:paraId="4D26F7B3" w14:textId="77777777" w:rsidR="00F30C19" w:rsidRPr="00F30C19" w:rsidRDefault="00F30C19" w:rsidP="00F30C19">
      <w:pPr>
        <w:rPr>
          <w:sz w:val="18"/>
          <w:szCs w:val="18"/>
        </w:rPr>
      </w:pPr>
    </w:p>
    <w:p w14:paraId="6AF959C7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&lt;TextView</w:t>
      </w:r>
    </w:p>
    <w:p w14:paraId="7AF619A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4E423CE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5E268CA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android:textColor</w:t>
      </w:r>
      <w:proofErr w:type="gramEnd"/>
      <w:r w:rsidRPr="00F30C19">
        <w:rPr>
          <w:sz w:val="18"/>
          <w:szCs w:val="18"/>
        </w:rPr>
        <w:t>="@color/white"</w:t>
      </w:r>
    </w:p>
    <w:p w14:paraId="07EDF73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android:gravity</w:t>
      </w:r>
      <w:proofErr w:type="gramEnd"/>
      <w:r w:rsidRPr="00F30C19">
        <w:rPr>
          <w:sz w:val="18"/>
          <w:szCs w:val="18"/>
        </w:rPr>
        <w:t>="center"</w:t>
      </w:r>
    </w:p>
    <w:p w14:paraId="4F320D6A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android:textStyle</w:t>
      </w:r>
      <w:proofErr w:type="gramEnd"/>
      <w:r w:rsidRPr="00F30C19">
        <w:rPr>
          <w:sz w:val="18"/>
          <w:szCs w:val="18"/>
        </w:rPr>
        <w:t>="bold"</w:t>
      </w:r>
    </w:p>
    <w:p w14:paraId="4E396ED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android:text="Email: foodxpress@gmail.com"</w:t>
      </w:r>
    </w:p>
    <w:p w14:paraId="0C5D9442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android:paddingLeft</w:t>
      </w:r>
      <w:proofErr w:type="gramEnd"/>
      <w:r w:rsidRPr="00F30C19">
        <w:rPr>
          <w:sz w:val="18"/>
          <w:szCs w:val="18"/>
        </w:rPr>
        <w:t>="16dp"/&gt;</w:t>
      </w:r>
    </w:p>
    <w:p w14:paraId="7D0D6843" w14:textId="77777777" w:rsidR="00F30C19" w:rsidRPr="00F30C19" w:rsidRDefault="00F30C19" w:rsidP="00F30C19">
      <w:pPr>
        <w:rPr>
          <w:sz w:val="18"/>
          <w:szCs w:val="18"/>
        </w:rPr>
      </w:pPr>
    </w:p>
    <w:p w14:paraId="0665CCB4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&lt;TextView</w:t>
      </w:r>
    </w:p>
    <w:p w14:paraId="0A6ABA55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_width="match_parent"</w:t>
      </w:r>
    </w:p>
    <w:p w14:paraId="3B7B176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android:layout</w:t>
      </w:r>
      <w:proofErr w:type="gramEnd"/>
      <w:r w:rsidRPr="00F30C19">
        <w:rPr>
          <w:sz w:val="18"/>
          <w:szCs w:val="18"/>
        </w:rPr>
        <w:t>_height="wrap_content"</w:t>
      </w:r>
    </w:p>
    <w:p w14:paraId="7C3DEA63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android:gravity</w:t>
      </w:r>
      <w:proofErr w:type="gramEnd"/>
      <w:r w:rsidRPr="00F30C19">
        <w:rPr>
          <w:sz w:val="18"/>
          <w:szCs w:val="18"/>
        </w:rPr>
        <w:t>="center"</w:t>
      </w:r>
    </w:p>
    <w:p w14:paraId="6E55D099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android:textStyle</w:t>
      </w:r>
      <w:proofErr w:type="gramEnd"/>
      <w:r w:rsidRPr="00F30C19">
        <w:rPr>
          <w:sz w:val="18"/>
          <w:szCs w:val="18"/>
        </w:rPr>
        <w:t>="bold"</w:t>
      </w:r>
    </w:p>
    <w:p w14:paraId="6D306881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android:text="Phone: +91 9123456789"</w:t>
      </w:r>
    </w:p>
    <w:p w14:paraId="7525FE7E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android:textColor</w:t>
      </w:r>
      <w:proofErr w:type="gramEnd"/>
      <w:r w:rsidRPr="00F30C19">
        <w:rPr>
          <w:sz w:val="18"/>
          <w:szCs w:val="18"/>
        </w:rPr>
        <w:t>="@color/white"</w:t>
      </w:r>
    </w:p>
    <w:p w14:paraId="4DA11BB0" w14:textId="77777777" w:rsidR="00F30C19" w:rsidRP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 xml:space="preserve">        </w:t>
      </w:r>
      <w:proofErr w:type="gramStart"/>
      <w:r w:rsidRPr="00F30C19">
        <w:rPr>
          <w:sz w:val="18"/>
          <w:szCs w:val="18"/>
        </w:rPr>
        <w:t>android:paddingLeft</w:t>
      </w:r>
      <w:proofErr w:type="gramEnd"/>
      <w:r w:rsidRPr="00F30C19">
        <w:rPr>
          <w:sz w:val="18"/>
          <w:szCs w:val="18"/>
        </w:rPr>
        <w:t>="16dp"/&gt;</w:t>
      </w:r>
    </w:p>
    <w:p w14:paraId="38B008C7" w14:textId="77777777" w:rsidR="00F30C19" w:rsidRPr="00F30C19" w:rsidRDefault="00F30C19" w:rsidP="00F30C19">
      <w:pPr>
        <w:rPr>
          <w:sz w:val="18"/>
          <w:szCs w:val="18"/>
        </w:rPr>
      </w:pPr>
    </w:p>
    <w:p w14:paraId="544D8BF7" w14:textId="77777777" w:rsidR="00F30C19" w:rsidRPr="00F30C19" w:rsidRDefault="00F30C19" w:rsidP="00F30C19">
      <w:pPr>
        <w:rPr>
          <w:sz w:val="18"/>
          <w:szCs w:val="18"/>
        </w:rPr>
      </w:pPr>
    </w:p>
    <w:p w14:paraId="6AA2D66B" w14:textId="3DFF5C1F" w:rsidR="00F30C19" w:rsidRDefault="00F30C19" w:rsidP="00F30C19">
      <w:pPr>
        <w:rPr>
          <w:sz w:val="18"/>
          <w:szCs w:val="18"/>
        </w:rPr>
      </w:pPr>
      <w:r w:rsidRPr="00F30C19">
        <w:rPr>
          <w:sz w:val="18"/>
          <w:szCs w:val="18"/>
        </w:rPr>
        <w:t>&lt;/LinearLayout&gt;</w:t>
      </w:r>
    </w:p>
    <w:p w14:paraId="25646D1D" w14:textId="77777777" w:rsidR="00562615" w:rsidRDefault="00562615" w:rsidP="00F30C19">
      <w:pPr>
        <w:rPr>
          <w:sz w:val="18"/>
          <w:szCs w:val="18"/>
        </w:rPr>
      </w:pPr>
    </w:p>
    <w:p w14:paraId="4FCB828C" w14:textId="4FB000EB" w:rsidR="00562615" w:rsidRDefault="00562615" w:rsidP="00F30C19">
      <w:pPr>
        <w:rPr>
          <w:sz w:val="18"/>
          <w:szCs w:val="18"/>
        </w:rPr>
      </w:pPr>
      <w:r>
        <w:rPr>
          <w:sz w:val="18"/>
          <w:szCs w:val="18"/>
        </w:rPr>
        <w:t>activity_delete_record.xml</w:t>
      </w:r>
    </w:p>
    <w:p w14:paraId="06C42FE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&lt;?xml version="1.0" encoding="utf-8"?&gt;</w:t>
      </w:r>
    </w:p>
    <w:p w14:paraId="2F6E544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&lt;LinearLayout </w:t>
      </w:r>
      <w:proofErr w:type="gramStart"/>
      <w:r w:rsidRPr="00562615">
        <w:rPr>
          <w:sz w:val="18"/>
          <w:szCs w:val="18"/>
        </w:rPr>
        <w:t>xmlns:android</w:t>
      </w:r>
      <w:proofErr w:type="gramEnd"/>
      <w:r w:rsidRPr="00562615">
        <w:rPr>
          <w:sz w:val="18"/>
          <w:szCs w:val="18"/>
        </w:rPr>
        <w:t>="http://schemas.android.com/apk/res/android"</w:t>
      </w:r>
    </w:p>
    <w:p w14:paraId="36A4442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xmlns:app="http://schemas.android.com/apk/res-auto"</w:t>
      </w:r>
    </w:p>
    <w:p w14:paraId="56D802A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xmlns:tools</w:t>
      </w:r>
      <w:proofErr w:type="gramEnd"/>
      <w:r w:rsidRPr="00562615">
        <w:rPr>
          <w:sz w:val="18"/>
          <w:szCs w:val="18"/>
        </w:rPr>
        <w:t>="http://schemas.android.com/tools"</w:t>
      </w:r>
    </w:p>
    <w:p w14:paraId="37EBBDF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android:id="@+id/main"</w:t>
      </w:r>
    </w:p>
    <w:p w14:paraId="69E407D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="@drawable/img3"</w:t>
      </w:r>
    </w:p>
    <w:p w14:paraId="6C0CE19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="vertical"</w:t>
      </w:r>
    </w:p>
    <w:p w14:paraId="453884E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244F5A6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_height="match_parent"</w:t>
      </w:r>
    </w:p>
    <w:p w14:paraId="134AE12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tools:context</w:t>
      </w:r>
      <w:proofErr w:type="gramEnd"/>
      <w:r w:rsidRPr="00562615">
        <w:rPr>
          <w:sz w:val="18"/>
          <w:szCs w:val="18"/>
        </w:rPr>
        <w:t>=".DeleteRecord"&gt;</w:t>
      </w:r>
    </w:p>
    <w:p w14:paraId="3AAC6B90" w14:textId="77777777" w:rsidR="00562615" w:rsidRPr="00562615" w:rsidRDefault="00562615" w:rsidP="00562615">
      <w:pPr>
        <w:rPr>
          <w:sz w:val="18"/>
          <w:szCs w:val="18"/>
        </w:rPr>
      </w:pPr>
    </w:p>
    <w:p w14:paraId="03A7375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&lt;EditText</w:t>
      </w:r>
    </w:p>
    <w:p w14:paraId="4103287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lastRenderedPageBreak/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31348D5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81E0A5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android:hint</w:t>
      </w:r>
      <w:proofErr w:type="gramEnd"/>
      <w:r w:rsidRPr="00562615">
        <w:rPr>
          <w:sz w:val="18"/>
          <w:szCs w:val="18"/>
        </w:rPr>
        <w:t>="Enter Phone Number Here"</w:t>
      </w:r>
    </w:p>
    <w:p w14:paraId="43802C2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_marginLeft="30dp"</w:t>
      </w:r>
    </w:p>
    <w:p w14:paraId="272AF85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android:backgroundTint</w:t>
      </w:r>
      <w:proofErr w:type="gramEnd"/>
      <w:r w:rsidRPr="00562615">
        <w:rPr>
          <w:sz w:val="18"/>
          <w:szCs w:val="18"/>
        </w:rPr>
        <w:t>="#FF0000"</w:t>
      </w:r>
    </w:p>
    <w:p w14:paraId="3685D41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="@color/black"</w:t>
      </w:r>
    </w:p>
    <w:p w14:paraId="4726F9F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android:textColorHint</w:t>
      </w:r>
      <w:proofErr w:type="gramEnd"/>
      <w:r w:rsidRPr="00562615">
        <w:rPr>
          <w:sz w:val="18"/>
          <w:szCs w:val="18"/>
        </w:rPr>
        <w:t>="#D3D3D3"</w:t>
      </w:r>
    </w:p>
    <w:p w14:paraId="3D50FAC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android:id="@+id/deleteRecord"</w:t>
      </w:r>
    </w:p>
    <w:p w14:paraId="66B1BA5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_marginRight="30dp"</w:t>
      </w:r>
    </w:p>
    <w:p w14:paraId="4B47C80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="25dp"</w:t>
      </w:r>
    </w:p>
    <w:p w14:paraId="1BD23F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_marginTop="50dp"</w:t>
      </w:r>
    </w:p>
    <w:p w14:paraId="6BE1254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/&gt;</w:t>
      </w:r>
    </w:p>
    <w:p w14:paraId="37605B21" w14:textId="77777777" w:rsidR="00562615" w:rsidRPr="00562615" w:rsidRDefault="00562615" w:rsidP="00562615">
      <w:pPr>
        <w:rPr>
          <w:sz w:val="18"/>
          <w:szCs w:val="18"/>
        </w:rPr>
      </w:pPr>
    </w:p>
    <w:p w14:paraId="0694D35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&lt;Button</w:t>
      </w:r>
    </w:p>
    <w:p w14:paraId="167C559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android:id="@+id/btnDeleteRecord"</w:t>
      </w:r>
    </w:p>
    <w:p w14:paraId="3AED844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_width="350dp"</w:t>
      </w:r>
    </w:p>
    <w:p w14:paraId="44F7CD7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719220E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0E0418A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_marginTop="10dp"</w:t>
      </w:r>
    </w:p>
    <w:p w14:paraId="4E3197A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android:backgroundTint</w:t>
      </w:r>
      <w:proofErr w:type="gramEnd"/>
      <w:r w:rsidRPr="00562615">
        <w:rPr>
          <w:sz w:val="18"/>
          <w:szCs w:val="18"/>
        </w:rPr>
        <w:t>="@color/btncolor1"</w:t>
      </w:r>
    </w:p>
    <w:p w14:paraId="5F93C03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android:padding</w:t>
      </w:r>
      <w:proofErr w:type="gramEnd"/>
      <w:r w:rsidRPr="00562615">
        <w:rPr>
          <w:sz w:val="18"/>
          <w:szCs w:val="18"/>
        </w:rPr>
        <w:t>="15dp"</w:t>
      </w:r>
    </w:p>
    <w:p w14:paraId="424253C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android:text="Delete"</w:t>
      </w:r>
    </w:p>
    <w:p w14:paraId="0593CF0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android:textAllCaps</w:t>
      </w:r>
      <w:proofErr w:type="gramEnd"/>
      <w:r w:rsidRPr="00562615">
        <w:rPr>
          <w:sz w:val="18"/>
          <w:szCs w:val="18"/>
        </w:rPr>
        <w:t>="false"</w:t>
      </w:r>
    </w:p>
    <w:p w14:paraId="127B31E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="23dp"</w:t>
      </w:r>
    </w:p>
    <w:p w14:paraId="1B36B21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app:cornerRadius</w:t>
      </w:r>
      <w:proofErr w:type="gramEnd"/>
      <w:r w:rsidRPr="00562615">
        <w:rPr>
          <w:sz w:val="18"/>
          <w:szCs w:val="18"/>
        </w:rPr>
        <w:t>="50dp" /&gt;</w:t>
      </w:r>
    </w:p>
    <w:p w14:paraId="1C5A7B77" w14:textId="77777777" w:rsidR="00562615" w:rsidRPr="00562615" w:rsidRDefault="00562615" w:rsidP="00562615">
      <w:pPr>
        <w:rPr>
          <w:sz w:val="18"/>
          <w:szCs w:val="18"/>
        </w:rPr>
      </w:pPr>
    </w:p>
    <w:p w14:paraId="1F4C95C6" w14:textId="563F41AC" w:rsid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&lt;/LinearLayout&gt;</w:t>
      </w:r>
    </w:p>
    <w:p w14:paraId="1D37EE73" w14:textId="1B7872FF" w:rsid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activity_</w:t>
      </w:r>
      <w:r>
        <w:rPr>
          <w:sz w:val="18"/>
          <w:szCs w:val="18"/>
        </w:rPr>
        <w:t>forgot_password.xml</w:t>
      </w:r>
    </w:p>
    <w:p w14:paraId="09D6C9C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&lt;?xml version="1.0" encoding="utf-8"?&gt;</w:t>
      </w:r>
    </w:p>
    <w:p w14:paraId="1008D30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&lt;LinearLayout </w:t>
      </w:r>
      <w:proofErr w:type="gramStart"/>
      <w:r w:rsidRPr="00562615">
        <w:rPr>
          <w:sz w:val="18"/>
          <w:szCs w:val="18"/>
        </w:rPr>
        <w:t>xmlns:android</w:t>
      </w:r>
      <w:proofErr w:type="gramEnd"/>
      <w:r w:rsidRPr="00562615">
        <w:rPr>
          <w:sz w:val="18"/>
          <w:szCs w:val="18"/>
        </w:rPr>
        <w:t>="http://schemas.android.com/apk/res/android"</w:t>
      </w:r>
    </w:p>
    <w:p w14:paraId="3D94A2A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xmlns:app="http://schemas.android.com/apk/res-auto"</w:t>
      </w:r>
    </w:p>
    <w:p w14:paraId="0A31158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xmlns:tools</w:t>
      </w:r>
      <w:proofErr w:type="gramEnd"/>
      <w:r w:rsidRPr="00562615">
        <w:rPr>
          <w:sz w:val="18"/>
          <w:szCs w:val="18"/>
        </w:rPr>
        <w:t>="http://schemas.android.com/tools"</w:t>
      </w:r>
    </w:p>
    <w:p w14:paraId="181461C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android:id="@+id/main"</w:t>
      </w:r>
    </w:p>
    <w:p w14:paraId="60F7881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132D168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="vertical"</w:t>
      </w:r>
    </w:p>
    <w:p w14:paraId="43C50A2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="@drawable/img6"</w:t>
      </w:r>
    </w:p>
    <w:p w14:paraId="7923A2A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_height="match_parent"</w:t>
      </w:r>
    </w:p>
    <w:p w14:paraId="6724DA9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tools:context</w:t>
      </w:r>
      <w:proofErr w:type="gramEnd"/>
      <w:r w:rsidRPr="00562615">
        <w:rPr>
          <w:sz w:val="18"/>
          <w:szCs w:val="18"/>
        </w:rPr>
        <w:t>=".ForgotPassword"&gt;</w:t>
      </w:r>
    </w:p>
    <w:p w14:paraId="0BE34DA5" w14:textId="77777777" w:rsidR="00562615" w:rsidRPr="00562615" w:rsidRDefault="00562615" w:rsidP="00562615">
      <w:pPr>
        <w:rPr>
          <w:sz w:val="18"/>
          <w:szCs w:val="18"/>
        </w:rPr>
      </w:pPr>
    </w:p>
    <w:p w14:paraId="2A26648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&lt;LinearLayout</w:t>
      </w:r>
    </w:p>
    <w:p w14:paraId="1DEC0BC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038C9E9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4ADFE9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_marginTop="55dp"</w:t>
      </w:r>
    </w:p>
    <w:p w14:paraId="620DF0D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="vertical"&gt;</w:t>
      </w:r>
    </w:p>
    <w:p w14:paraId="4BDCD16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&lt;TextView</w:t>
      </w:r>
    </w:p>
    <w:p w14:paraId="715A34D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_width="wrap_content"</w:t>
      </w:r>
    </w:p>
    <w:p w14:paraId="2CA9B61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android:text="Email"</w:t>
      </w:r>
    </w:p>
    <w:p w14:paraId="05BC04D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="20dp"</w:t>
      </w:r>
    </w:p>
    <w:p w14:paraId="1912C6E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android:textStyle</w:t>
      </w:r>
      <w:proofErr w:type="gramEnd"/>
      <w:r w:rsidRPr="00562615">
        <w:rPr>
          <w:sz w:val="18"/>
          <w:szCs w:val="18"/>
        </w:rPr>
        <w:t>="bold"</w:t>
      </w:r>
    </w:p>
    <w:p w14:paraId="0065967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="@color/white"</w:t>
      </w:r>
    </w:p>
    <w:p w14:paraId="544A011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_height="wrap_content"/&gt;</w:t>
      </w:r>
    </w:p>
    <w:p w14:paraId="36188921" w14:textId="77777777" w:rsidR="00562615" w:rsidRPr="00562615" w:rsidRDefault="00562615" w:rsidP="00562615">
      <w:pPr>
        <w:rPr>
          <w:sz w:val="18"/>
          <w:szCs w:val="18"/>
        </w:rPr>
      </w:pPr>
    </w:p>
    <w:p w14:paraId="66517A9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&lt;EditText</w:t>
      </w:r>
    </w:p>
    <w:p w14:paraId="5ED82D1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android:id="@+id/etResetPassword"</w:t>
      </w:r>
    </w:p>
    <w:p w14:paraId="2646EDC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0A1DA38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android:hint</w:t>
      </w:r>
      <w:proofErr w:type="gramEnd"/>
      <w:r w:rsidRPr="00562615">
        <w:rPr>
          <w:sz w:val="18"/>
          <w:szCs w:val="18"/>
        </w:rPr>
        <w:t>="Email"</w:t>
      </w:r>
    </w:p>
    <w:p w14:paraId="2E16FB3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="@color/white"</w:t>
      </w:r>
    </w:p>
    <w:p w14:paraId="42AF1A0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android:padding</w:t>
      </w:r>
      <w:proofErr w:type="gramEnd"/>
      <w:r w:rsidRPr="00562615">
        <w:rPr>
          <w:sz w:val="18"/>
          <w:szCs w:val="18"/>
        </w:rPr>
        <w:t>="15dp"</w:t>
      </w:r>
    </w:p>
    <w:p w14:paraId="52877F1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="@drawable/input_style"</w:t>
      </w:r>
    </w:p>
    <w:p w14:paraId="3322DCA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android:drawableLeft</w:t>
      </w:r>
      <w:proofErr w:type="gramEnd"/>
      <w:r w:rsidRPr="00562615">
        <w:rPr>
          <w:sz w:val="18"/>
          <w:szCs w:val="18"/>
        </w:rPr>
        <w:t>="@drawable/mail1"</w:t>
      </w:r>
    </w:p>
    <w:p w14:paraId="5B771FC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_marginTop="5dp"</w:t>
      </w:r>
    </w:p>
    <w:p w14:paraId="040BB30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="15dp"</w:t>
      </w:r>
    </w:p>
    <w:p w14:paraId="4FDEAAF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android:textColorHint</w:t>
      </w:r>
      <w:proofErr w:type="gramEnd"/>
      <w:r w:rsidRPr="00562615">
        <w:rPr>
          <w:sz w:val="18"/>
          <w:szCs w:val="18"/>
        </w:rPr>
        <w:t>="@color/white"</w:t>
      </w:r>
    </w:p>
    <w:p w14:paraId="2C51A6C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android:drawablePadding</w:t>
      </w:r>
      <w:proofErr w:type="gramEnd"/>
      <w:r w:rsidRPr="00562615">
        <w:rPr>
          <w:sz w:val="18"/>
          <w:szCs w:val="18"/>
        </w:rPr>
        <w:t>="13dp"</w:t>
      </w:r>
    </w:p>
    <w:p w14:paraId="5377694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_height="wrap_content"/&gt;</w:t>
      </w:r>
    </w:p>
    <w:p w14:paraId="270F5603" w14:textId="77777777" w:rsidR="00562615" w:rsidRPr="00562615" w:rsidRDefault="00562615" w:rsidP="00562615">
      <w:pPr>
        <w:rPr>
          <w:sz w:val="18"/>
          <w:szCs w:val="18"/>
        </w:rPr>
      </w:pPr>
    </w:p>
    <w:p w14:paraId="12637CE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&lt;/LinearLayout&gt;</w:t>
      </w:r>
    </w:p>
    <w:p w14:paraId="0DBC1652" w14:textId="77777777" w:rsidR="00562615" w:rsidRPr="00562615" w:rsidRDefault="00562615" w:rsidP="00562615">
      <w:pPr>
        <w:rPr>
          <w:sz w:val="18"/>
          <w:szCs w:val="18"/>
        </w:rPr>
      </w:pPr>
    </w:p>
    <w:p w14:paraId="03B0FE3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lastRenderedPageBreak/>
        <w:t xml:space="preserve">    &lt;Button</w:t>
      </w:r>
    </w:p>
    <w:p w14:paraId="38144C5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android:id="@+id/btnResetPassword"</w:t>
      </w:r>
    </w:p>
    <w:p w14:paraId="7DC12AF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_width="250dp"</w:t>
      </w:r>
    </w:p>
    <w:p w14:paraId="769B7BD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5EA9CA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5489944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_marginTop="50dp"</w:t>
      </w:r>
    </w:p>
    <w:p w14:paraId="3D0961A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android:backgroundTint</w:t>
      </w:r>
      <w:proofErr w:type="gramEnd"/>
      <w:r w:rsidRPr="00562615">
        <w:rPr>
          <w:sz w:val="18"/>
          <w:szCs w:val="18"/>
        </w:rPr>
        <w:t>="@color/btncolor1"</w:t>
      </w:r>
    </w:p>
    <w:p w14:paraId="2BF4D81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android:padding</w:t>
      </w:r>
      <w:proofErr w:type="gramEnd"/>
      <w:r w:rsidRPr="00562615">
        <w:rPr>
          <w:sz w:val="18"/>
          <w:szCs w:val="18"/>
        </w:rPr>
        <w:t>="1dp"</w:t>
      </w:r>
    </w:p>
    <w:p w14:paraId="6B1253E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android:text="RESET PASSWORD"</w:t>
      </w:r>
    </w:p>
    <w:p w14:paraId="3928A5B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android:textAllCaps</w:t>
      </w:r>
      <w:proofErr w:type="gramEnd"/>
      <w:r w:rsidRPr="00562615">
        <w:rPr>
          <w:sz w:val="18"/>
          <w:szCs w:val="18"/>
        </w:rPr>
        <w:t>="false"</w:t>
      </w:r>
    </w:p>
    <w:p w14:paraId="6769781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="13dp"</w:t>
      </w:r>
    </w:p>
    <w:p w14:paraId="5431608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app:cornerRadius</w:t>
      </w:r>
      <w:proofErr w:type="gramEnd"/>
      <w:r w:rsidRPr="00562615">
        <w:rPr>
          <w:sz w:val="18"/>
          <w:szCs w:val="18"/>
        </w:rPr>
        <w:t>="50dp" /&gt;</w:t>
      </w:r>
    </w:p>
    <w:p w14:paraId="054FED4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</w:p>
    <w:p w14:paraId="664EDAB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&lt;ProgressBar</w:t>
      </w:r>
    </w:p>
    <w:p w14:paraId="7A2A80F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_width="50dp"</w:t>
      </w:r>
    </w:p>
    <w:p w14:paraId="4BA26AA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_height="50dp"</w:t>
      </w:r>
    </w:p>
    <w:p w14:paraId="30E3853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237AF11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android:visibility</w:t>
      </w:r>
      <w:proofErr w:type="gramEnd"/>
      <w:r w:rsidRPr="00562615">
        <w:rPr>
          <w:sz w:val="18"/>
          <w:szCs w:val="18"/>
        </w:rPr>
        <w:t>="invisible"</w:t>
      </w:r>
    </w:p>
    <w:p w14:paraId="3E80C6B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_marginTop="-50dp"</w:t>
      </w:r>
    </w:p>
    <w:p w14:paraId="6D544AD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android:id="@+id/forgetPasswordProgressBar"</w:t>
      </w:r>
    </w:p>
    <w:p w14:paraId="55C9388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/&gt;</w:t>
      </w:r>
    </w:p>
    <w:p w14:paraId="238AAC6C" w14:textId="77777777" w:rsidR="00562615" w:rsidRPr="00562615" w:rsidRDefault="00562615" w:rsidP="00562615">
      <w:pPr>
        <w:rPr>
          <w:sz w:val="18"/>
          <w:szCs w:val="18"/>
        </w:rPr>
      </w:pPr>
    </w:p>
    <w:p w14:paraId="1BC79781" w14:textId="1A057E1C" w:rsid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&lt;/LinearLayout&gt;</w:t>
      </w:r>
    </w:p>
    <w:p w14:paraId="700197F5" w14:textId="61C660BB" w:rsidR="00562615" w:rsidRDefault="00562615" w:rsidP="00562615">
      <w:pPr>
        <w:rPr>
          <w:sz w:val="18"/>
          <w:szCs w:val="18"/>
        </w:rPr>
      </w:pPr>
      <w:r>
        <w:rPr>
          <w:sz w:val="18"/>
          <w:szCs w:val="18"/>
        </w:rPr>
        <w:t>activity_intro_page.xml</w:t>
      </w:r>
    </w:p>
    <w:p w14:paraId="58AB594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&lt;?xml version="1.0" encoding="utf-8"?&gt;</w:t>
      </w:r>
    </w:p>
    <w:p w14:paraId="408D128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&lt;LinearLayout </w:t>
      </w:r>
      <w:proofErr w:type="gramStart"/>
      <w:r w:rsidRPr="00562615">
        <w:rPr>
          <w:sz w:val="18"/>
          <w:szCs w:val="18"/>
        </w:rPr>
        <w:t>xmlns:android</w:t>
      </w:r>
      <w:proofErr w:type="gramEnd"/>
      <w:r w:rsidRPr="00562615">
        <w:rPr>
          <w:sz w:val="18"/>
          <w:szCs w:val="18"/>
        </w:rPr>
        <w:t>="http://schemas.android.com/apk/res/android"</w:t>
      </w:r>
    </w:p>
    <w:p w14:paraId="7F0D543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xmlns:app="http://schemas.android.com/apk/res-auto"</w:t>
      </w:r>
    </w:p>
    <w:p w14:paraId="3D645CC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xmlns:tools</w:t>
      </w:r>
      <w:proofErr w:type="gramEnd"/>
      <w:r w:rsidRPr="00562615">
        <w:rPr>
          <w:sz w:val="18"/>
          <w:szCs w:val="18"/>
        </w:rPr>
        <w:t>="http://schemas.android.com/tools"</w:t>
      </w:r>
    </w:p>
    <w:p w14:paraId="4E4925E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android:id="@+id/main"</w:t>
      </w:r>
    </w:p>
    <w:p w14:paraId="673ED07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="vertical"</w:t>
      </w:r>
    </w:p>
    <w:p w14:paraId="6FCFAFF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="@drawable/img12"</w:t>
      </w:r>
    </w:p>
    <w:p w14:paraId="0D9E1E3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05FA50D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_height="match_parent"</w:t>
      </w:r>
    </w:p>
    <w:p w14:paraId="6EFC23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tools:context</w:t>
      </w:r>
      <w:proofErr w:type="gramEnd"/>
      <w:r w:rsidRPr="00562615">
        <w:rPr>
          <w:sz w:val="18"/>
          <w:szCs w:val="18"/>
        </w:rPr>
        <w:t>=".IntroPage"&gt;</w:t>
      </w:r>
    </w:p>
    <w:p w14:paraId="59F12F9C" w14:textId="77777777" w:rsidR="00562615" w:rsidRPr="00562615" w:rsidRDefault="00562615" w:rsidP="00562615">
      <w:pPr>
        <w:rPr>
          <w:sz w:val="18"/>
          <w:szCs w:val="18"/>
        </w:rPr>
      </w:pPr>
    </w:p>
    <w:p w14:paraId="14BC617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&lt;TextView</w:t>
      </w:r>
    </w:p>
    <w:p w14:paraId="19F309D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1BCE26A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EAD6D1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android:gravity</w:t>
      </w:r>
      <w:proofErr w:type="gramEnd"/>
      <w:r w:rsidRPr="00562615">
        <w:rPr>
          <w:sz w:val="18"/>
          <w:szCs w:val="18"/>
        </w:rPr>
        <w:t>="center"</w:t>
      </w:r>
    </w:p>
    <w:p w14:paraId="6E3F13C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android:text="FOODXPRESS"</w:t>
      </w:r>
    </w:p>
    <w:p w14:paraId="04E7706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="@color/white"</w:t>
      </w:r>
    </w:p>
    <w:p w14:paraId="3DCFB32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android:textStyle</w:t>
      </w:r>
      <w:proofErr w:type="gramEnd"/>
      <w:r w:rsidRPr="00562615">
        <w:rPr>
          <w:sz w:val="18"/>
          <w:szCs w:val="18"/>
        </w:rPr>
        <w:t>="bold"</w:t>
      </w:r>
    </w:p>
    <w:p w14:paraId="6417A3B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_marginTop="300dp"</w:t>
      </w:r>
    </w:p>
    <w:p w14:paraId="79EFD20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="35dp"/&gt;</w:t>
      </w:r>
    </w:p>
    <w:p w14:paraId="00596C1B" w14:textId="77777777" w:rsidR="00562615" w:rsidRPr="00562615" w:rsidRDefault="00562615" w:rsidP="00562615">
      <w:pPr>
        <w:rPr>
          <w:sz w:val="18"/>
          <w:szCs w:val="18"/>
        </w:rPr>
      </w:pPr>
    </w:p>
    <w:p w14:paraId="0194EA34" w14:textId="77777777" w:rsidR="00562615" w:rsidRPr="00562615" w:rsidRDefault="00562615" w:rsidP="00562615">
      <w:pPr>
        <w:rPr>
          <w:sz w:val="18"/>
          <w:szCs w:val="18"/>
        </w:rPr>
      </w:pPr>
    </w:p>
    <w:p w14:paraId="48E98EA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&lt;Button</w:t>
      </w:r>
    </w:p>
    <w:p w14:paraId="43137D7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android:id="@+id/goToStudentLoginPageFromIntro"</w:t>
      </w:r>
    </w:p>
    <w:p w14:paraId="5DC2267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_width="300dp"</w:t>
      </w:r>
    </w:p>
    <w:p w14:paraId="7C4B497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6F4E8C6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336D6FE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_marginTop="10dp"</w:t>
      </w:r>
    </w:p>
    <w:p w14:paraId="086A25E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android:backgroundTint</w:t>
      </w:r>
      <w:proofErr w:type="gramEnd"/>
      <w:r w:rsidRPr="00562615">
        <w:rPr>
          <w:sz w:val="18"/>
          <w:szCs w:val="18"/>
        </w:rPr>
        <w:t>="@color/white"</w:t>
      </w:r>
    </w:p>
    <w:p w14:paraId="6B3D62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android:padding</w:t>
      </w:r>
      <w:proofErr w:type="gramEnd"/>
      <w:r w:rsidRPr="00562615">
        <w:rPr>
          <w:sz w:val="18"/>
          <w:szCs w:val="18"/>
        </w:rPr>
        <w:t>="15dp"</w:t>
      </w:r>
    </w:p>
    <w:p w14:paraId="2CFEF9B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android:text="Log in as Student"</w:t>
      </w:r>
    </w:p>
    <w:p w14:paraId="4CBF836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="@color/black"</w:t>
      </w:r>
    </w:p>
    <w:p w14:paraId="6A1FF12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android:textAllCaps</w:t>
      </w:r>
      <w:proofErr w:type="gramEnd"/>
      <w:r w:rsidRPr="00562615">
        <w:rPr>
          <w:sz w:val="18"/>
          <w:szCs w:val="18"/>
        </w:rPr>
        <w:t>="false"</w:t>
      </w:r>
    </w:p>
    <w:p w14:paraId="6673925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="20dp"</w:t>
      </w:r>
    </w:p>
    <w:p w14:paraId="7AC1719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app:cornerRadius</w:t>
      </w:r>
      <w:proofErr w:type="gramEnd"/>
      <w:r w:rsidRPr="00562615">
        <w:rPr>
          <w:sz w:val="18"/>
          <w:szCs w:val="18"/>
        </w:rPr>
        <w:t>="50dp" /&gt;</w:t>
      </w:r>
    </w:p>
    <w:p w14:paraId="6A2F75D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&lt;Button</w:t>
      </w:r>
    </w:p>
    <w:p w14:paraId="39C9683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android:id="@+id/goToMessOwnerLoginPageFromIntro"</w:t>
      </w:r>
    </w:p>
    <w:p w14:paraId="7EAEEF8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_width="300dp"</w:t>
      </w:r>
    </w:p>
    <w:p w14:paraId="1827CBB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9BECB7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3790D04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_marginTop="10dp"</w:t>
      </w:r>
    </w:p>
    <w:p w14:paraId="4993F0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android:backgroundTint</w:t>
      </w:r>
      <w:proofErr w:type="gramEnd"/>
      <w:r w:rsidRPr="00562615">
        <w:rPr>
          <w:sz w:val="18"/>
          <w:szCs w:val="18"/>
        </w:rPr>
        <w:t>="@color/white"</w:t>
      </w:r>
    </w:p>
    <w:p w14:paraId="4B8489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android:padding</w:t>
      </w:r>
      <w:proofErr w:type="gramEnd"/>
      <w:r w:rsidRPr="00562615">
        <w:rPr>
          <w:sz w:val="18"/>
          <w:szCs w:val="18"/>
        </w:rPr>
        <w:t>="15dp"</w:t>
      </w:r>
    </w:p>
    <w:p w14:paraId="36A22BC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lastRenderedPageBreak/>
        <w:t xml:space="preserve">        android:text="Log in as Mess Owner"</w:t>
      </w:r>
    </w:p>
    <w:p w14:paraId="0676562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="@color/black"</w:t>
      </w:r>
    </w:p>
    <w:p w14:paraId="04D3B60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android:textAllCaps</w:t>
      </w:r>
      <w:proofErr w:type="gramEnd"/>
      <w:r w:rsidRPr="00562615">
        <w:rPr>
          <w:sz w:val="18"/>
          <w:szCs w:val="18"/>
        </w:rPr>
        <w:t>="false"</w:t>
      </w:r>
    </w:p>
    <w:p w14:paraId="48FA727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="20dp"</w:t>
      </w:r>
    </w:p>
    <w:p w14:paraId="4B07511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app:cornerRadius</w:t>
      </w:r>
      <w:proofErr w:type="gramEnd"/>
      <w:r w:rsidRPr="00562615">
        <w:rPr>
          <w:sz w:val="18"/>
          <w:szCs w:val="18"/>
        </w:rPr>
        <w:t>="50dp" /&gt;</w:t>
      </w:r>
    </w:p>
    <w:p w14:paraId="72BDFEB2" w14:textId="77777777" w:rsidR="00562615" w:rsidRPr="00562615" w:rsidRDefault="00562615" w:rsidP="00562615">
      <w:pPr>
        <w:rPr>
          <w:sz w:val="18"/>
          <w:szCs w:val="18"/>
        </w:rPr>
      </w:pPr>
    </w:p>
    <w:p w14:paraId="41495F21" w14:textId="7DE0E6B9" w:rsid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&lt;/LinearLayout&gt;</w:t>
      </w:r>
    </w:p>
    <w:p w14:paraId="7FD700D5" w14:textId="61241063" w:rsidR="00562615" w:rsidRDefault="00562615" w:rsidP="00562615">
      <w:pPr>
        <w:rPr>
          <w:sz w:val="18"/>
          <w:szCs w:val="18"/>
        </w:rPr>
      </w:pPr>
      <w:r>
        <w:rPr>
          <w:sz w:val="18"/>
          <w:szCs w:val="18"/>
        </w:rPr>
        <w:t>activity_mess2_owner_dash_board.xml</w:t>
      </w:r>
    </w:p>
    <w:p w14:paraId="3CA69C8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&lt;?xml version="1.0" encoding="utf-8"?&gt;</w:t>
      </w:r>
    </w:p>
    <w:p w14:paraId="5ECF87C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&lt;LinearLayout </w:t>
      </w:r>
      <w:proofErr w:type="gramStart"/>
      <w:r w:rsidRPr="00562615">
        <w:rPr>
          <w:sz w:val="18"/>
          <w:szCs w:val="18"/>
        </w:rPr>
        <w:t>xmlns:android</w:t>
      </w:r>
      <w:proofErr w:type="gramEnd"/>
      <w:r w:rsidRPr="00562615">
        <w:rPr>
          <w:sz w:val="18"/>
          <w:szCs w:val="18"/>
        </w:rPr>
        <w:t>="http://schemas.android.com/apk/res/android"</w:t>
      </w:r>
    </w:p>
    <w:p w14:paraId="5A99125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xmlns:app="http://schemas.android.com/apk/res-auto"</w:t>
      </w:r>
    </w:p>
    <w:p w14:paraId="3D60A7A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xmlns:tools</w:t>
      </w:r>
      <w:proofErr w:type="gramEnd"/>
      <w:r w:rsidRPr="00562615">
        <w:rPr>
          <w:sz w:val="18"/>
          <w:szCs w:val="18"/>
        </w:rPr>
        <w:t>="http://schemas.android.com/tools"</w:t>
      </w:r>
    </w:p>
    <w:p w14:paraId="400BD58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android:id="@+id/main"</w:t>
      </w:r>
    </w:p>
    <w:p w14:paraId="210AA60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="vertical"</w:t>
      </w:r>
    </w:p>
    <w:p w14:paraId="3090578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="@drawable/img2"</w:t>
      </w:r>
    </w:p>
    <w:p w14:paraId="2C7A889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73D8068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_height="match_parent"</w:t>
      </w:r>
    </w:p>
    <w:p w14:paraId="417FC09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</w:t>
      </w:r>
      <w:proofErr w:type="gramStart"/>
      <w:r w:rsidRPr="00562615">
        <w:rPr>
          <w:sz w:val="18"/>
          <w:szCs w:val="18"/>
        </w:rPr>
        <w:t>tools:context</w:t>
      </w:r>
      <w:proofErr w:type="gramEnd"/>
      <w:r w:rsidRPr="00562615">
        <w:rPr>
          <w:sz w:val="18"/>
          <w:szCs w:val="18"/>
        </w:rPr>
        <w:t>=".Mess2OwnerDashBoard"&gt;</w:t>
      </w:r>
    </w:p>
    <w:p w14:paraId="5D0D10D7" w14:textId="77777777" w:rsidR="00562615" w:rsidRPr="00562615" w:rsidRDefault="00562615" w:rsidP="00562615">
      <w:pPr>
        <w:rPr>
          <w:sz w:val="18"/>
          <w:szCs w:val="18"/>
        </w:rPr>
      </w:pPr>
    </w:p>
    <w:p w14:paraId="594BDEB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&lt;LinearLayout</w:t>
      </w:r>
    </w:p>
    <w:p w14:paraId="4EAC382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3FF2D49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_height="60dp"</w:t>
      </w:r>
    </w:p>
    <w:p w14:paraId="61D23C9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android:orientation</w:t>
      </w:r>
      <w:proofErr w:type="gramEnd"/>
      <w:r w:rsidRPr="00562615">
        <w:rPr>
          <w:sz w:val="18"/>
          <w:szCs w:val="18"/>
        </w:rPr>
        <w:t>="horizontal"</w:t>
      </w:r>
    </w:p>
    <w:p w14:paraId="596BF66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android:background</w:t>
      </w:r>
      <w:proofErr w:type="gramEnd"/>
      <w:r w:rsidRPr="00562615">
        <w:rPr>
          <w:sz w:val="18"/>
          <w:szCs w:val="18"/>
        </w:rPr>
        <w:t>="@color/bgcolorstart"</w:t>
      </w:r>
    </w:p>
    <w:p w14:paraId="1DD89D1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&gt;</w:t>
      </w:r>
    </w:p>
    <w:p w14:paraId="1A0E723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&lt;TextView</w:t>
      </w:r>
    </w:p>
    <w:p w14:paraId="3741589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60EF745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5D4DFF6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android:text="DASHBOARD"</w:t>
      </w:r>
    </w:p>
    <w:p w14:paraId="144BB9D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="25dp"</w:t>
      </w:r>
    </w:p>
    <w:p w14:paraId="3824E8A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android:textStyle</w:t>
      </w:r>
      <w:proofErr w:type="gramEnd"/>
      <w:r w:rsidRPr="00562615">
        <w:rPr>
          <w:sz w:val="18"/>
          <w:szCs w:val="18"/>
        </w:rPr>
        <w:t>="bold"</w:t>
      </w:r>
    </w:p>
    <w:p w14:paraId="7AFF664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_marginTop="5dp"</w:t>
      </w:r>
    </w:p>
    <w:p w14:paraId="3303906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android:textColor</w:t>
      </w:r>
      <w:proofErr w:type="gramEnd"/>
      <w:r w:rsidRPr="00562615">
        <w:rPr>
          <w:sz w:val="18"/>
          <w:szCs w:val="18"/>
        </w:rPr>
        <w:t>="@color/black"</w:t>
      </w:r>
    </w:p>
    <w:p w14:paraId="2AC88F5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_marginLeft="50dp"</w:t>
      </w:r>
    </w:p>
    <w:p w14:paraId="6B2F21F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_marginRight="50dp"</w:t>
      </w:r>
    </w:p>
    <w:p w14:paraId="0A35FCA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5429A3D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android:gravity</w:t>
      </w:r>
      <w:proofErr w:type="gramEnd"/>
      <w:r w:rsidRPr="00562615">
        <w:rPr>
          <w:sz w:val="18"/>
          <w:szCs w:val="18"/>
        </w:rPr>
        <w:t>="center_horizontal"</w:t>
      </w:r>
    </w:p>
    <w:p w14:paraId="5C7FA33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/&gt;</w:t>
      </w:r>
    </w:p>
    <w:p w14:paraId="27A601C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&lt;/LinearLayout&gt;</w:t>
      </w:r>
    </w:p>
    <w:p w14:paraId="269DEB22" w14:textId="77777777" w:rsidR="00562615" w:rsidRPr="00562615" w:rsidRDefault="00562615" w:rsidP="00562615">
      <w:pPr>
        <w:rPr>
          <w:sz w:val="18"/>
          <w:szCs w:val="18"/>
        </w:rPr>
      </w:pPr>
    </w:p>
    <w:p w14:paraId="13523CA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</w:t>
      </w:r>
      <w:proofErr w:type="gramStart"/>
      <w:r w:rsidRPr="00562615">
        <w:rPr>
          <w:sz w:val="18"/>
          <w:szCs w:val="18"/>
        </w:rPr>
        <w:t>androidx.cardview</w:t>
      </w:r>
      <w:proofErr w:type="gramEnd"/>
      <w:r w:rsidRPr="00562615">
        <w:rPr>
          <w:sz w:val="18"/>
          <w:szCs w:val="18"/>
        </w:rPr>
        <w:t>.widget.CardView</w:t>
      </w:r>
    </w:p>
    <w:p w14:paraId="54EDF9E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android:id="@+id/goToShowAllOrders2"</w:t>
      </w:r>
    </w:p>
    <w:p w14:paraId="4899234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35EC420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3ACCB9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_margin="10dp"</w:t>
      </w:r>
    </w:p>
    <w:p w14:paraId="570B7F0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app:cardBackgroundColor</w:t>
      </w:r>
      <w:proofErr w:type="gramEnd"/>
      <w:r w:rsidRPr="00562615">
        <w:rPr>
          <w:sz w:val="18"/>
          <w:szCs w:val="18"/>
        </w:rPr>
        <w:t>="@color/white"</w:t>
      </w:r>
    </w:p>
    <w:p w14:paraId="6F141BB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app:cardCornerRadius</w:t>
      </w:r>
      <w:proofErr w:type="gramEnd"/>
      <w:r w:rsidRPr="00562615">
        <w:rPr>
          <w:sz w:val="18"/>
          <w:szCs w:val="18"/>
        </w:rPr>
        <w:t>="20dp"</w:t>
      </w:r>
    </w:p>
    <w:p w14:paraId="7177E07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app:cardElevation</w:t>
      </w:r>
      <w:proofErr w:type="gramEnd"/>
      <w:r w:rsidRPr="00562615">
        <w:rPr>
          <w:sz w:val="18"/>
          <w:szCs w:val="18"/>
        </w:rPr>
        <w:t>="10dp"</w:t>
      </w:r>
    </w:p>
    <w:p w14:paraId="1EEC37C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app:cardMaxElevation</w:t>
      </w:r>
      <w:proofErr w:type="gramEnd"/>
      <w:r w:rsidRPr="00562615">
        <w:rPr>
          <w:sz w:val="18"/>
          <w:szCs w:val="18"/>
        </w:rPr>
        <w:t>="12dp"</w:t>
      </w:r>
    </w:p>
    <w:p w14:paraId="6724F72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app:cardPreventCornerOverlap</w:t>
      </w:r>
      <w:proofErr w:type="gramEnd"/>
      <w:r w:rsidRPr="00562615">
        <w:rPr>
          <w:sz w:val="18"/>
          <w:szCs w:val="18"/>
        </w:rPr>
        <w:t>="true"</w:t>
      </w:r>
    </w:p>
    <w:p w14:paraId="102A8AE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app:cardUseCompatPadding</w:t>
      </w:r>
      <w:proofErr w:type="gramEnd"/>
      <w:r w:rsidRPr="00562615">
        <w:rPr>
          <w:sz w:val="18"/>
          <w:szCs w:val="18"/>
        </w:rPr>
        <w:t>="true"&gt;</w:t>
      </w:r>
    </w:p>
    <w:p w14:paraId="4B1FA3CC" w14:textId="77777777" w:rsidR="00562615" w:rsidRPr="00562615" w:rsidRDefault="00562615" w:rsidP="00562615">
      <w:pPr>
        <w:rPr>
          <w:sz w:val="18"/>
          <w:szCs w:val="18"/>
        </w:rPr>
      </w:pPr>
    </w:p>
    <w:p w14:paraId="17DBA7D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&lt;ImageView</w:t>
      </w:r>
    </w:p>
    <w:p w14:paraId="60C1ED8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_width="200dp"</w:t>
      </w:r>
    </w:p>
    <w:p w14:paraId="0AC2C79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_height="200dp"</w:t>
      </w:r>
    </w:p>
    <w:p w14:paraId="6D6E9F8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47EACB1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_margin="10dp"</w:t>
      </w:r>
    </w:p>
    <w:p w14:paraId="157D40E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android:contentDescription</w:t>
      </w:r>
      <w:proofErr w:type="gramEnd"/>
      <w:r w:rsidRPr="00562615">
        <w:rPr>
          <w:sz w:val="18"/>
          <w:szCs w:val="18"/>
        </w:rPr>
        <w:t>="@string/app_name"</w:t>
      </w:r>
    </w:p>
    <w:p w14:paraId="012F2C0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android:src="@drawable/show" /&gt;</w:t>
      </w:r>
    </w:p>
    <w:p w14:paraId="09B87058" w14:textId="77777777" w:rsidR="00562615" w:rsidRPr="00562615" w:rsidRDefault="00562615" w:rsidP="00562615">
      <w:pPr>
        <w:rPr>
          <w:sz w:val="18"/>
          <w:szCs w:val="18"/>
        </w:rPr>
      </w:pPr>
    </w:p>
    <w:p w14:paraId="03BAA01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&lt;TextView</w:t>
      </w:r>
    </w:p>
    <w:p w14:paraId="299D23B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_width="wrap_content"</w:t>
      </w:r>
    </w:p>
    <w:p w14:paraId="0C709F0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57929D4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_gravity="bottom|center_horizontal"</w:t>
      </w:r>
    </w:p>
    <w:p w14:paraId="2EA9D14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_marginTop="20dp"</w:t>
      </w:r>
    </w:p>
    <w:p w14:paraId="43CD7BD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_marginBottom="20dp"</w:t>
      </w:r>
    </w:p>
    <w:p w14:paraId="3D1496A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android:text="Show Orders"</w:t>
      </w:r>
    </w:p>
    <w:p w14:paraId="59E59E8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lastRenderedPageBreak/>
        <w:t xml:space="preserve">    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="20sp"</w:t>
      </w:r>
    </w:p>
    <w:p w14:paraId="58FF6A8C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android:textStyle</w:t>
      </w:r>
      <w:proofErr w:type="gramEnd"/>
      <w:r w:rsidRPr="00562615">
        <w:rPr>
          <w:sz w:val="18"/>
          <w:szCs w:val="18"/>
        </w:rPr>
        <w:t>="bold" /&gt;</w:t>
      </w:r>
    </w:p>
    <w:p w14:paraId="59A75DF7" w14:textId="77777777" w:rsidR="00562615" w:rsidRPr="00562615" w:rsidRDefault="00562615" w:rsidP="00562615">
      <w:pPr>
        <w:rPr>
          <w:sz w:val="18"/>
          <w:szCs w:val="18"/>
        </w:rPr>
      </w:pPr>
    </w:p>
    <w:p w14:paraId="04CCB62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&lt;/</w:t>
      </w:r>
      <w:proofErr w:type="gramStart"/>
      <w:r w:rsidRPr="00562615">
        <w:rPr>
          <w:sz w:val="18"/>
          <w:szCs w:val="18"/>
        </w:rPr>
        <w:t>androidx.cardview</w:t>
      </w:r>
      <w:proofErr w:type="gramEnd"/>
      <w:r w:rsidRPr="00562615">
        <w:rPr>
          <w:sz w:val="18"/>
          <w:szCs w:val="18"/>
        </w:rPr>
        <w:t>.widget.CardView&gt;</w:t>
      </w:r>
    </w:p>
    <w:p w14:paraId="3C74E5D0" w14:textId="77777777" w:rsidR="00562615" w:rsidRPr="00562615" w:rsidRDefault="00562615" w:rsidP="00562615">
      <w:pPr>
        <w:rPr>
          <w:sz w:val="18"/>
          <w:szCs w:val="18"/>
        </w:rPr>
      </w:pPr>
    </w:p>
    <w:p w14:paraId="6BA128C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</w:t>
      </w:r>
      <w:proofErr w:type="gramStart"/>
      <w:r w:rsidRPr="00562615">
        <w:rPr>
          <w:sz w:val="18"/>
          <w:szCs w:val="18"/>
        </w:rPr>
        <w:t>androidx.cardview</w:t>
      </w:r>
      <w:proofErr w:type="gramEnd"/>
      <w:r w:rsidRPr="00562615">
        <w:rPr>
          <w:sz w:val="18"/>
          <w:szCs w:val="18"/>
        </w:rPr>
        <w:t>.widget.CardView</w:t>
      </w:r>
    </w:p>
    <w:p w14:paraId="20A5B6A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android:id="@+id/goToUpdateMenu2"</w:t>
      </w:r>
    </w:p>
    <w:p w14:paraId="105C06A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_width="match_parent"</w:t>
      </w:r>
    </w:p>
    <w:p w14:paraId="3577BEB6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4DDC0CA1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_margin="10dp"</w:t>
      </w:r>
    </w:p>
    <w:p w14:paraId="0DDD6564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app:cardBackgroundColor</w:t>
      </w:r>
      <w:proofErr w:type="gramEnd"/>
      <w:r w:rsidRPr="00562615">
        <w:rPr>
          <w:sz w:val="18"/>
          <w:szCs w:val="18"/>
        </w:rPr>
        <w:t>="@color/white"</w:t>
      </w:r>
    </w:p>
    <w:p w14:paraId="01876C3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app:cardCornerRadius</w:t>
      </w:r>
      <w:proofErr w:type="gramEnd"/>
      <w:r w:rsidRPr="00562615">
        <w:rPr>
          <w:sz w:val="18"/>
          <w:szCs w:val="18"/>
        </w:rPr>
        <w:t>="20dp"</w:t>
      </w:r>
    </w:p>
    <w:p w14:paraId="434E7CDA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app:cardElevation</w:t>
      </w:r>
      <w:proofErr w:type="gramEnd"/>
      <w:r w:rsidRPr="00562615">
        <w:rPr>
          <w:sz w:val="18"/>
          <w:szCs w:val="18"/>
        </w:rPr>
        <w:t>="10dp"</w:t>
      </w:r>
    </w:p>
    <w:p w14:paraId="3518840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app:cardMaxElevation</w:t>
      </w:r>
      <w:proofErr w:type="gramEnd"/>
      <w:r w:rsidRPr="00562615">
        <w:rPr>
          <w:sz w:val="18"/>
          <w:szCs w:val="18"/>
        </w:rPr>
        <w:t>="12dp"</w:t>
      </w:r>
    </w:p>
    <w:p w14:paraId="088CB9E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app:cardPreventCornerOverlap</w:t>
      </w:r>
      <w:proofErr w:type="gramEnd"/>
      <w:r w:rsidRPr="00562615">
        <w:rPr>
          <w:sz w:val="18"/>
          <w:szCs w:val="18"/>
        </w:rPr>
        <w:t>="true"</w:t>
      </w:r>
    </w:p>
    <w:p w14:paraId="19C4E52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</w:t>
      </w:r>
      <w:proofErr w:type="gramStart"/>
      <w:r w:rsidRPr="00562615">
        <w:rPr>
          <w:sz w:val="18"/>
          <w:szCs w:val="18"/>
        </w:rPr>
        <w:t>app:cardUseCompatPadding</w:t>
      </w:r>
      <w:proofErr w:type="gramEnd"/>
      <w:r w:rsidRPr="00562615">
        <w:rPr>
          <w:sz w:val="18"/>
          <w:szCs w:val="18"/>
        </w:rPr>
        <w:t>="true"&gt;</w:t>
      </w:r>
    </w:p>
    <w:p w14:paraId="3198DEC4" w14:textId="77777777" w:rsidR="00562615" w:rsidRPr="00562615" w:rsidRDefault="00562615" w:rsidP="00562615">
      <w:pPr>
        <w:rPr>
          <w:sz w:val="18"/>
          <w:szCs w:val="18"/>
        </w:rPr>
      </w:pPr>
    </w:p>
    <w:p w14:paraId="50A6E2DD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&lt;ImageView</w:t>
      </w:r>
    </w:p>
    <w:p w14:paraId="2D5A141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_width="200dp"</w:t>
      </w:r>
    </w:p>
    <w:p w14:paraId="73C0E3E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_height="200dp"</w:t>
      </w:r>
    </w:p>
    <w:p w14:paraId="49F52928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_gravity="center"</w:t>
      </w:r>
    </w:p>
    <w:p w14:paraId="5D38BB92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_margin="10dp"</w:t>
      </w:r>
    </w:p>
    <w:p w14:paraId="6480BA49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android:contentDescription</w:t>
      </w:r>
      <w:proofErr w:type="gramEnd"/>
      <w:r w:rsidRPr="00562615">
        <w:rPr>
          <w:sz w:val="18"/>
          <w:szCs w:val="18"/>
        </w:rPr>
        <w:t>="@string/app_name"</w:t>
      </w:r>
    </w:p>
    <w:p w14:paraId="3977721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android:src="@drawable/updatemenuimg" /&gt;</w:t>
      </w:r>
    </w:p>
    <w:p w14:paraId="3660A197" w14:textId="77777777" w:rsidR="00562615" w:rsidRPr="00562615" w:rsidRDefault="00562615" w:rsidP="00562615">
      <w:pPr>
        <w:rPr>
          <w:sz w:val="18"/>
          <w:szCs w:val="18"/>
        </w:rPr>
      </w:pPr>
    </w:p>
    <w:p w14:paraId="3423F16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&lt;TextView</w:t>
      </w:r>
    </w:p>
    <w:p w14:paraId="61F0C43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_width="wrap_content"</w:t>
      </w:r>
    </w:p>
    <w:p w14:paraId="6CA3B2D0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_height="wrap_content"</w:t>
      </w:r>
    </w:p>
    <w:p w14:paraId="5F0FD10B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_gravity="bottom|center_horizontal"</w:t>
      </w:r>
    </w:p>
    <w:p w14:paraId="7CD37A0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_marginTop="20dp"</w:t>
      </w:r>
    </w:p>
    <w:p w14:paraId="57FD08A7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android:layout</w:t>
      </w:r>
      <w:proofErr w:type="gramEnd"/>
      <w:r w:rsidRPr="00562615">
        <w:rPr>
          <w:sz w:val="18"/>
          <w:szCs w:val="18"/>
        </w:rPr>
        <w:t>_marginBottom="20dp"</w:t>
      </w:r>
    </w:p>
    <w:p w14:paraId="2141CBCE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android:text="Update Menu"</w:t>
      </w:r>
    </w:p>
    <w:p w14:paraId="74346F35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android:textSize</w:t>
      </w:r>
      <w:proofErr w:type="gramEnd"/>
      <w:r w:rsidRPr="00562615">
        <w:rPr>
          <w:sz w:val="18"/>
          <w:szCs w:val="18"/>
        </w:rPr>
        <w:t>="20sp"</w:t>
      </w:r>
    </w:p>
    <w:p w14:paraId="1A9B2823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        </w:t>
      </w:r>
      <w:proofErr w:type="gramStart"/>
      <w:r w:rsidRPr="00562615">
        <w:rPr>
          <w:sz w:val="18"/>
          <w:szCs w:val="18"/>
        </w:rPr>
        <w:t>android:textStyle</w:t>
      </w:r>
      <w:proofErr w:type="gramEnd"/>
      <w:r w:rsidRPr="00562615">
        <w:rPr>
          <w:sz w:val="18"/>
          <w:szCs w:val="18"/>
        </w:rPr>
        <w:t>="bold" /&gt;</w:t>
      </w:r>
    </w:p>
    <w:p w14:paraId="4D5F7F23" w14:textId="77777777" w:rsidR="00562615" w:rsidRPr="00562615" w:rsidRDefault="00562615" w:rsidP="00562615">
      <w:pPr>
        <w:rPr>
          <w:sz w:val="18"/>
          <w:szCs w:val="18"/>
        </w:rPr>
      </w:pPr>
    </w:p>
    <w:p w14:paraId="639D32EF" w14:textId="77777777" w:rsidR="00562615" w:rsidRP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 xml:space="preserve">    &lt;/</w:t>
      </w:r>
      <w:proofErr w:type="gramStart"/>
      <w:r w:rsidRPr="00562615">
        <w:rPr>
          <w:sz w:val="18"/>
          <w:szCs w:val="18"/>
        </w:rPr>
        <w:t>androidx.cardview</w:t>
      </w:r>
      <w:proofErr w:type="gramEnd"/>
      <w:r w:rsidRPr="00562615">
        <w:rPr>
          <w:sz w:val="18"/>
          <w:szCs w:val="18"/>
        </w:rPr>
        <w:t>.widget.CardView&gt;</w:t>
      </w:r>
    </w:p>
    <w:p w14:paraId="20B7F722" w14:textId="77777777" w:rsidR="00562615" w:rsidRPr="00562615" w:rsidRDefault="00562615" w:rsidP="00562615">
      <w:pPr>
        <w:rPr>
          <w:sz w:val="18"/>
          <w:szCs w:val="18"/>
        </w:rPr>
      </w:pPr>
    </w:p>
    <w:p w14:paraId="4C9093F0" w14:textId="77777777" w:rsidR="00562615" w:rsidRPr="00562615" w:rsidRDefault="00562615" w:rsidP="00562615">
      <w:pPr>
        <w:rPr>
          <w:sz w:val="18"/>
          <w:szCs w:val="18"/>
        </w:rPr>
      </w:pPr>
    </w:p>
    <w:p w14:paraId="54E53680" w14:textId="61884E0E" w:rsidR="00562615" w:rsidRDefault="00562615" w:rsidP="00562615">
      <w:pPr>
        <w:rPr>
          <w:sz w:val="18"/>
          <w:szCs w:val="18"/>
        </w:rPr>
      </w:pPr>
      <w:r w:rsidRPr="00562615">
        <w:rPr>
          <w:sz w:val="18"/>
          <w:szCs w:val="18"/>
        </w:rPr>
        <w:t>&lt;/LinearLayout&gt;</w:t>
      </w:r>
    </w:p>
    <w:p w14:paraId="113AA4CC" w14:textId="156033D9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activity_mess</w:t>
      </w:r>
      <w:r>
        <w:rPr>
          <w:sz w:val="18"/>
          <w:szCs w:val="18"/>
        </w:rPr>
        <w:t>3</w:t>
      </w:r>
      <w:r>
        <w:rPr>
          <w:sz w:val="18"/>
          <w:szCs w:val="18"/>
        </w:rPr>
        <w:t>_owner_dash_board.xml</w:t>
      </w:r>
    </w:p>
    <w:p w14:paraId="0A36A27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&lt;?xml version="1.0" encoding="utf-8"?&gt;</w:t>
      </w:r>
    </w:p>
    <w:p w14:paraId="6D03F80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&lt;LinearLayout </w:t>
      </w:r>
      <w:proofErr w:type="gramStart"/>
      <w:r w:rsidRPr="001F282D">
        <w:rPr>
          <w:sz w:val="18"/>
          <w:szCs w:val="18"/>
        </w:rPr>
        <w:t>xmlns:android</w:t>
      </w:r>
      <w:proofErr w:type="gramEnd"/>
      <w:r w:rsidRPr="001F282D">
        <w:rPr>
          <w:sz w:val="18"/>
          <w:szCs w:val="18"/>
        </w:rPr>
        <w:t>="http://schemas.android.com/apk/res/android"</w:t>
      </w:r>
    </w:p>
    <w:p w14:paraId="4C4F69A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xmlns:app="http://schemas.android.com/apk/res-auto"</w:t>
      </w:r>
    </w:p>
    <w:p w14:paraId="1D960E2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xmlns:tools</w:t>
      </w:r>
      <w:proofErr w:type="gramEnd"/>
      <w:r w:rsidRPr="001F282D">
        <w:rPr>
          <w:sz w:val="18"/>
          <w:szCs w:val="18"/>
        </w:rPr>
        <w:t>="http://schemas.android.com/tools"</w:t>
      </w:r>
    </w:p>
    <w:p w14:paraId="20A9D51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</w:t>
      </w:r>
    </w:p>
    <w:p w14:paraId="2E61CFC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="@drawable/img2"</w:t>
      </w:r>
    </w:p>
    <w:p w14:paraId="796C734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android:id="@+id/main"</w:t>
      </w:r>
    </w:p>
    <w:p w14:paraId="5090871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539C9FF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_height="match_parent"</w:t>
      </w:r>
    </w:p>
    <w:p w14:paraId="3AB2335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tools:context</w:t>
      </w:r>
      <w:proofErr w:type="gramEnd"/>
      <w:r w:rsidRPr="001F282D">
        <w:rPr>
          <w:sz w:val="18"/>
          <w:szCs w:val="18"/>
        </w:rPr>
        <w:t>=".Mess3OwnerDashBoard"&gt;</w:t>
      </w:r>
    </w:p>
    <w:p w14:paraId="6168F55C" w14:textId="77777777" w:rsidR="001F282D" w:rsidRPr="001F282D" w:rsidRDefault="001F282D" w:rsidP="001F282D">
      <w:pPr>
        <w:rPr>
          <w:sz w:val="18"/>
          <w:szCs w:val="18"/>
        </w:rPr>
      </w:pPr>
    </w:p>
    <w:p w14:paraId="1299B95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&lt;LinearLayout</w:t>
      </w:r>
    </w:p>
    <w:p w14:paraId="2E672BA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470337C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_height="60dp"</w:t>
      </w:r>
    </w:p>
    <w:p w14:paraId="617ED1E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="horizontal"</w:t>
      </w:r>
    </w:p>
    <w:p w14:paraId="5946C51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="@color/bgcolorstart"</w:t>
      </w:r>
    </w:p>
    <w:p w14:paraId="0B03ABB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&gt;</w:t>
      </w:r>
    </w:p>
    <w:p w14:paraId="26E06E3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0AF0234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3986D7C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50FC2F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android:text="DASHBOARD"</w:t>
      </w:r>
    </w:p>
    <w:p w14:paraId="48B7F60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="25dp"</w:t>
      </w:r>
    </w:p>
    <w:p w14:paraId="5466DC3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</w:t>
      </w:r>
    </w:p>
    <w:p w14:paraId="0919EF4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_marginTop="5dp"</w:t>
      </w:r>
    </w:p>
    <w:p w14:paraId="42FC9E4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="@color/black"</w:t>
      </w:r>
    </w:p>
    <w:p w14:paraId="7051DC5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_marginLeft="50dp"</w:t>
      </w:r>
    </w:p>
    <w:p w14:paraId="0F7E024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_marginRight="50dp"</w:t>
      </w:r>
    </w:p>
    <w:p w14:paraId="702ABC4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3284EE9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android:gravity</w:t>
      </w:r>
      <w:proofErr w:type="gramEnd"/>
      <w:r w:rsidRPr="001F282D">
        <w:rPr>
          <w:sz w:val="18"/>
          <w:szCs w:val="18"/>
        </w:rPr>
        <w:t>="center_horizontal"</w:t>
      </w:r>
    </w:p>
    <w:p w14:paraId="30C2F78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/&gt;</w:t>
      </w:r>
    </w:p>
    <w:p w14:paraId="429F68A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&lt;/LinearLayout&gt;</w:t>
      </w:r>
    </w:p>
    <w:p w14:paraId="787EFB13" w14:textId="77777777" w:rsidR="001F282D" w:rsidRPr="001F282D" w:rsidRDefault="001F282D" w:rsidP="001F282D">
      <w:pPr>
        <w:rPr>
          <w:sz w:val="18"/>
          <w:szCs w:val="18"/>
        </w:rPr>
      </w:pPr>
    </w:p>
    <w:p w14:paraId="3A73066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</w:t>
      </w:r>
    </w:p>
    <w:p w14:paraId="69C8A87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android:id="@+id/goToShowAllOrders3"</w:t>
      </w:r>
    </w:p>
    <w:p w14:paraId="51F3559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F27477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20ED704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4FF8472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app:cardBackgroundColor</w:t>
      </w:r>
      <w:proofErr w:type="gramEnd"/>
      <w:r w:rsidRPr="001F282D">
        <w:rPr>
          <w:sz w:val="18"/>
          <w:szCs w:val="18"/>
        </w:rPr>
        <w:t>="@color/white"</w:t>
      </w:r>
    </w:p>
    <w:p w14:paraId="02CE7F5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app:cardCornerRadius</w:t>
      </w:r>
      <w:proofErr w:type="gramEnd"/>
      <w:r w:rsidRPr="001F282D">
        <w:rPr>
          <w:sz w:val="18"/>
          <w:szCs w:val="18"/>
        </w:rPr>
        <w:t>="20dp"</w:t>
      </w:r>
    </w:p>
    <w:p w14:paraId="46F7A36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app:cardElevation</w:t>
      </w:r>
      <w:proofErr w:type="gramEnd"/>
      <w:r w:rsidRPr="001F282D">
        <w:rPr>
          <w:sz w:val="18"/>
          <w:szCs w:val="18"/>
        </w:rPr>
        <w:t>="10dp"</w:t>
      </w:r>
    </w:p>
    <w:p w14:paraId="2544000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app:cardMaxElevation</w:t>
      </w:r>
      <w:proofErr w:type="gramEnd"/>
      <w:r w:rsidRPr="001F282D">
        <w:rPr>
          <w:sz w:val="18"/>
          <w:szCs w:val="18"/>
        </w:rPr>
        <w:t>="12dp"</w:t>
      </w:r>
    </w:p>
    <w:p w14:paraId="3CC309E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app:cardPreventCornerOverlap</w:t>
      </w:r>
      <w:proofErr w:type="gramEnd"/>
      <w:r w:rsidRPr="001F282D">
        <w:rPr>
          <w:sz w:val="18"/>
          <w:szCs w:val="18"/>
        </w:rPr>
        <w:t>="true"</w:t>
      </w:r>
    </w:p>
    <w:p w14:paraId="2160B81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app:cardUseCompatPadding</w:t>
      </w:r>
      <w:proofErr w:type="gramEnd"/>
      <w:r w:rsidRPr="001F282D">
        <w:rPr>
          <w:sz w:val="18"/>
          <w:szCs w:val="18"/>
        </w:rPr>
        <w:t>="true"&gt;</w:t>
      </w:r>
    </w:p>
    <w:p w14:paraId="16823E64" w14:textId="77777777" w:rsidR="001F282D" w:rsidRPr="001F282D" w:rsidRDefault="001F282D" w:rsidP="001F282D">
      <w:pPr>
        <w:rPr>
          <w:sz w:val="18"/>
          <w:szCs w:val="18"/>
        </w:rPr>
      </w:pPr>
    </w:p>
    <w:p w14:paraId="1DA0507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&lt;ImageView</w:t>
      </w:r>
    </w:p>
    <w:p w14:paraId="2A3C437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_width="200dp"</w:t>
      </w:r>
    </w:p>
    <w:p w14:paraId="64F522B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_height="200dp"</w:t>
      </w:r>
    </w:p>
    <w:p w14:paraId="2B40C0C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6E319D3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006A176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android:contentDescription</w:t>
      </w:r>
      <w:proofErr w:type="gramEnd"/>
      <w:r w:rsidRPr="001F282D">
        <w:rPr>
          <w:sz w:val="18"/>
          <w:szCs w:val="18"/>
        </w:rPr>
        <w:t>="@string/app_name"</w:t>
      </w:r>
    </w:p>
    <w:p w14:paraId="0110E08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android:src="@drawable/show" /&gt;</w:t>
      </w:r>
    </w:p>
    <w:p w14:paraId="7F8161AB" w14:textId="77777777" w:rsidR="001F282D" w:rsidRPr="001F282D" w:rsidRDefault="001F282D" w:rsidP="001F282D">
      <w:pPr>
        <w:rPr>
          <w:sz w:val="18"/>
          <w:szCs w:val="18"/>
        </w:rPr>
      </w:pPr>
    </w:p>
    <w:p w14:paraId="218CDA4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339F091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772CD11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D5EEE8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_gravity="bottom|center_horizontal"</w:t>
      </w:r>
    </w:p>
    <w:p w14:paraId="0DF14BF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_marginTop="20dp"</w:t>
      </w:r>
    </w:p>
    <w:p w14:paraId="7CFB3E6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_marginBottom="20dp"</w:t>
      </w:r>
    </w:p>
    <w:p w14:paraId="4D95FE2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android:text="Show Orders"</w:t>
      </w:r>
    </w:p>
    <w:p w14:paraId="0E4457C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="20sp"</w:t>
      </w:r>
    </w:p>
    <w:p w14:paraId="6EE7D11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 /&gt;</w:t>
      </w:r>
    </w:p>
    <w:p w14:paraId="4E4E60B6" w14:textId="77777777" w:rsidR="001F282D" w:rsidRPr="001F282D" w:rsidRDefault="001F282D" w:rsidP="001F282D">
      <w:pPr>
        <w:rPr>
          <w:sz w:val="18"/>
          <w:szCs w:val="18"/>
        </w:rPr>
      </w:pPr>
    </w:p>
    <w:p w14:paraId="2FE106D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.widget.CardView&gt;</w:t>
      </w:r>
    </w:p>
    <w:p w14:paraId="66D09FC7" w14:textId="77777777" w:rsidR="001F282D" w:rsidRPr="001F282D" w:rsidRDefault="001F282D" w:rsidP="001F282D">
      <w:pPr>
        <w:rPr>
          <w:sz w:val="18"/>
          <w:szCs w:val="18"/>
        </w:rPr>
      </w:pPr>
    </w:p>
    <w:p w14:paraId="6C8E732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</w:t>
      </w:r>
    </w:p>
    <w:p w14:paraId="2FE5760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android:id="@+id/goToUpdateMenu3"</w:t>
      </w:r>
    </w:p>
    <w:p w14:paraId="10EE3EA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1EE6E23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1A81256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6783EC6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app:cardBackgroundColor</w:t>
      </w:r>
      <w:proofErr w:type="gramEnd"/>
      <w:r w:rsidRPr="001F282D">
        <w:rPr>
          <w:sz w:val="18"/>
          <w:szCs w:val="18"/>
        </w:rPr>
        <w:t>="@color/white"</w:t>
      </w:r>
    </w:p>
    <w:p w14:paraId="4B120AE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app:cardCornerRadius</w:t>
      </w:r>
      <w:proofErr w:type="gramEnd"/>
      <w:r w:rsidRPr="001F282D">
        <w:rPr>
          <w:sz w:val="18"/>
          <w:szCs w:val="18"/>
        </w:rPr>
        <w:t>="20dp"</w:t>
      </w:r>
    </w:p>
    <w:p w14:paraId="0E39430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app:cardElevation</w:t>
      </w:r>
      <w:proofErr w:type="gramEnd"/>
      <w:r w:rsidRPr="001F282D">
        <w:rPr>
          <w:sz w:val="18"/>
          <w:szCs w:val="18"/>
        </w:rPr>
        <w:t>="10dp"</w:t>
      </w:r>
    </w:p>
    <w:p w14:paraId="45CDD1E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app:cardMaxElevation</w:t>
      </w:r>
      <w:proofErr w:type="gramEnd"/>
      <w:r w:rsidRPr="001F282D">
        <w:rPr>
          <w:sz w:val="18"/>
          <w:szCs w:val="18"/>
        </w:rPr>
        <w:t>="12dp"</w:t>
      </w:r>
    </w:p>
    <w:p w14:paraId="03F9E9F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app:cardPreventCornerOverlap</w:t>
      </w:r>
      <w:proofErr w:type="gramEnd"/>
      <w:r w:rsidRPr="001F282D">
        <w:rPr>
          <w:sz w:val="18"/>
          <w:szCs w:val="18"/>
        </w:rPr>
        <w:t>="true"</w:t>
      </w:r>
    </w:p>
    <w:p w14:paraId="2590EC1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app:cardUseCompatPadding</w:t>
      </w:r>
      <w:proofErr w:type="gramEnd"/>
      <w:r w:rsidRPr="001F282D">
        <w:rPr>
          <w:sz w:val="18"/>
          <w:szCs w:val="18"/>
        </w:rPr>
        <w:t>="true"&gt;</w:t>
      </w:r>
    </w:p>
    <w:p w14:paraId="43BEF066" w14:textId="77777777" w:rsidR="001F282D" w:rsidRPr="001F282D" w:rsidRDefault="001F282D" w:rsidP="001F282D">
      <w:pPr>
        <w:rPr>
          <w:sz w:val="18"/>
          <w:szCs w:val="18"/>
        </w:rPr>
      </w:pPr>
    </w:p>
    <w:p w14:paraId="0F19470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&lt;ImageView</w:t>
      </w:r>
    </w:p>
    <w:p w14:paraId="57C7C14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_width="200dp"</w:t>
      </w:r>
    </w:p>
    <w:p w14:paraId="254F58F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_height="200dp"</w:t>
      </w:r>
    </w:p>
    <w:p w14:paraId="7014420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5436325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3E3693D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android:contentDescription</w:t>
      </w:r>
      <w:proofErr w:type="gramEnd"/>
      <w:r w:rsidRPr="001F282D">
        <w:rPr>
          <w:sz w:val="18"/>
          <w:szCs w:val="18"/>
        </w:rPr>
        <w:t>="@string/app_name"</w:t>
      </w:r>
    </w:p>
    <w:p w14:paraId="4ED3781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android:src="@drawable/updatemenuimg" /&gt;</w:t>
      </w:r>
    </w:p>
    <w:p w14:paraId="21B2553C" w14:textId="77777777" w:rsidR="001F282D" w:rsidRPr="001F282D" w:rsidRDefault="001F282D" w:rsidP="001F282D">
      <w:pPr>
        <w:rPr>
          <w:sz w:val="18"/>
          <w:szCs w:val="18"/>
        </w:rPr>
      </w:pPr>
    </w:p>
    <w:p w14:paraId="517C9A9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34436AB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1962FDB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5AB8D7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_gravity="bottom|center_horizontal"</w:t>
      </w:r>
    </w:p>
    <w:p w14:paraId="215F45C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_marginTop="20dp"</w:t>
      </w:r>
    </w:p>
    <w:p w14:paraId="5F05CA6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_marginBottom="20dp"</w:t>
      </w:r>
    </w:p>
    <w:p w14:paraId="7C33823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android:text="Update Menu"</w:t>
      </w:r>
    </w:p>
    <w:p w14:paraId="5F17C19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="20sp"</w:t>
      </w:r>
    </w:p>
    <w:p w14:paraId="2D6B761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 /&gt;</w:t>
      </w:r>
    </w:p>
    <w:p w14:paraId="0E9DD980" w14:textId="77777777" w:rsidR="001F282D" w:rsidRPr="001F282D" w:rsidRDefault="001F282D" w:rsidP="001F282D">
      <w:pPr>
        <w:rPr>
          <w:sz w:val="18"/>
          <w:szCs w:val="18"/>
        </w:rPr>
      </w:pPr>
    </w:p>
    <w:p w14:paraId="58ADBD1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.widget.CardView&gt;</w:t>
      </w:r>
    </w:p>
    <w:p w14:paraId="1C3D1BE4" w14:textId="77777777" w:rsidR="001F282D" w:rsidRPr="001F282D" w:rsidRDefault="001F282D" w:rsidP="001F282D">
      <w:pPr>
        <w:rPr>
          <w:sz w:val="18"/>
          <w:szCs w:val="18"/>
        </w:rPr>
      </w:pPr>
    </w:p>
    <w:p w14:paraId="6F63B432" w14:textId="77777777" w:rsidR="001F282D" w:rsidRPr="001F282D" w:rsidRDefault="001F282D" w:rsidP="001F282D">
      <w:pPr>
        <w:rPr>
          <w:sz w:val="18"/>
          <w:szCs w:val="18"/>
        </w:rPr>
      </w:pPr>
    </w:p>
    <w:p w14:paraId="3D37656C" w14:textId="5F04CF1C" w:rsid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&lt;/LinearLayout&gt;</w:t>
      </w:r>
    </w:p>
    <w:p w14:paraId="11412086" w14:textId="0177E5EE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activity_mess_owner_dash_board.xml</w:t>
      </w:r>
    </w:p>
    <w:p w14:paraId="3532751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&lt;?xml version="1.0" encoding="utf-8"?&gt;</w:t>
      </w:r>
    </w:p>
    <w:p w14:paraId="6BC2D1E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&lt;LinearLayout </w:t>
      </w:r>
      <w:proofErr w:type="gramStart"/>
      <w:r w:rsidRPr="001F282D">
        <w:rPr>
          <w:sz w:val="18"/>
          <w:szCs w:val="18"/>
        </w:rPr>
        <w:t>xmlns:android</w:t>
      </w:r>
      <w:proofErr w:type="gramEnd"/>
      <w:r w:rsidRPr="001F282D">
        <w:rPr>
          <w:sz w:val="18"/>
          <w:szCs w:val="18"/>
        </w:rPr>
        <w:t>="http://schemas.android.com/apk/res/android"</w:t>
      </w:r>
    </w:p>
    <w:p w14:paraId="2BFBE0B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xmlns:app="http://schemas.android.com/apk/res-auto"</w:t>
      </w:r>
    </w:p>
    <w:p w14:paraId="78E7A25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xmlns:tools</w:t>
      </w:r>
      <w:proofErr w:type="gramEnd"/>
      <w:r w:rsidRPr="001F282D">
        <w:rPr>
          <w:sz w:val="18"/>
          <w:szCs w:val="18"/>
        </w:rPr>
        <w:t>="http://schemas.android.com/tools"</w:t>
      </w:r>
    </w:p>
    <w:p w14:paraId="694AEA3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android:id="@+id/main"</w:t>
      </w:r>
    </w:p>
    <w:p w14:paraId="7A085CA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="@drawable/img2"</w:t>
      </w:r>
    </w:p>
    <w:p w14:paraId="2DD76B9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</w:t>
      </w:r>
    </w:p>
    <w:p w14:paraId="3C47D36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2A85015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_height="match_parent"</w:t>
      </w:r>
    </w:p>
    <w:p w14:paraId="4B90221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tools:context</w:t>
      </w:r>
      <w:proofErr w:type="gramEnd"/>
      <w:r w:rsidRPr="001F282D">
        <w:rPr>
          <w:sz w:val="18"/>
          <w:szCs w:val="18"/>
        </w:rPr>
        <w:t>=".MessOwnerDashBoard"&gt;</w:t>
      </w:r>
    </w:p>
    <w:p w14:paraId="7377D55E" w14:textId="77777777" w:rsidR="001F282D" w:rsidRPr="001F282D" w:rsidRDefault="001F282D" w:rsidP="001F282D">
      <w:pPr>
        <w:rPr>
          <w:sz w:val="18"/>
          <w:szCs w:val="18"/>
        </w:rPr>
      </w:pPr>
    </w:p>
    <w:p w14:paraId="5741664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&lt;LinearLayout</w:t>
      </w:r>
    </w:p>
    <w:p w14:paraId="02FD26E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44CB455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_height="60dp"</w:t>
      </w:r>
    </w:p>
    <w:p w14:paraId="452FDC0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="horizontal"</w:t>
      </w:r>
    </w:p>
    <w:p w14:paraId="58188C3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="@color/bgcolorstart"</w:t>
      </w:r>
    </w:p>
    <w:p w14:paraId="40C9445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&gt;</w:t>
      </w:r>
    </w:p>
    <w:p w14:paraId="044EEC2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62C6A9B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A6A0D5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518E114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android:text="DASHBOARD"</w:t>
      </w:r>
    </w:p>
    <w:p w14:paraId="523AA36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="25dp"</w:t>
      </w:r>
    </w:p>
    <w:p w14:paraId="2E9B2D2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</w:t>
      </w:r>
    </w:p>
    <w:p w14:paraId="1220651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android:id="@+id/goToDeleteRecordPage"</w:t>
      </w:r>
    </w:p>
    <w:p w14:paraId="7FD241F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_marginTop="5dp"</w:t>
      </w:r>
    </w:p>
    <w:p w14:paraId="4038DC0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="@color/black"</w:t>
      </w:r>
    </w:p>
    <w:p w14:paraId="605D967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_marginLeft="50dp"</w:t>
      </w:r>
    </w:p>
    <w:p w14:paraId="016132B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_marginRight="50dp"</w:t>
      </w:r>
    </w:p>
    <w:p w14:paraId="08E42D4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34AA454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android:gravity</w:t>
      </w:r>
      <w:proofErr w:type="gramEnd"/>
      <w:r w:rsidRPr="001F282D">
        <w:rPr>
          <w:sz w:val="18"/>
          <w:szCs w:val="18"/>
        </w:rPr>
        <w:t>="center_horizontal"</w:t>
      </w:r>
    </w:p>
    <w:p w14:paraId="0331830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/&gt;</w:t>
      </w:r>
    </w:p>
    <w:p w14:paraId="1D7BD8B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&lt;/LinearLayout&gt;</w:t>
      </w:r>
    </w:p>
    <w:p w14:paraId="33363678" w14:textId="77777777" w:rsidR="001F282D" w:rsidRPr="001F282D" w:rsidRDefault="001F282D" w:rsidP="001F282D">
      <w:pPr>
        <w:rPr>
          <w:sz w:val="18"/>
          <w:szCs w:val="18"/>
        </w:rPr>
      </w:pPr>
    </w:p>
    <w:p w14:paraId="41D4791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</w:t>
      </w:r>
    </w:p>
    <w:p w14:paraId="0F36413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android:id="@+id/goToShowAllOrders"</w:t>
      </w:r>
    </w:p>
    <w:p w14:paraId="2F715CB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2AFF6C2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23E484B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10C4EA1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app:cardBackgroundColor</w:t>
      </w:r>
      <w:proofErr w:type="gramEnd"/>
      <w:r w:rsidRPr="001F282D">
        <w:rPr>
          <w:sz w:val="18"/>
          <w:szCs w:val="18"/>
        </w:rPr>
        <w:t>="@color/white"</w:t>
      </w:r>
    </w:p>
    <w:p w14:paraId="6D55BE0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app:cardCornerRadius</w:t>
      </w:r>
      <w:proofErr w:type="gramEnd"/>
      <w:r w:rsidRPr="001F282D">
        <w:rPr>
          <w:sz w:val="18"/>
          <w:szCs w:val="18"/>
        </w:rPr>
        <w:t>="20dp"</w:t>
      </w:r>
    </w:p>
    <w:p w14:paraId="0D6944C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app:cardElevation</w:t>
      </w:r>
      <w:proofErr w:type="gramEnd"/>
      <w:r w:rsidRPr="001F282D">
        <w:rPr>
          <w:sz w:val="18"/>
          <w:szCs w:val="18"/>
        </w:rPr>
        <w:t>="10dp"</w:t>
      </w:r>
    </w:p>
    <w:p w14:paraId="1A7F6AF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app:cardMaxElevation</w:t>
      </w:r>
      <w:proofErr w:type="gramEnd"/>
      <w:r w:rsidRPr="001F282D">
        <w:rPr>
          <w:sz w:val="18"/>
          <w:szCs w:val="18"/>
        </w:rPr>
        <w:t>="12dp"</w:t>
      </w:r>
    </w:p>
    <w:p w14:paraId="2537712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app:cardPreventCornerOverlap</w:t>
      </w:r>
      <w:proofErr w:type="gramEnd"/>
      <w:r w:rsidRPr="001F282D">
        <w:rPr>
          <w:sz w:val="18"/>
          <w:szCs w:val="18"/>
        </w:rPr>
        <w:t>="true"</w:t>
      </w:r>
    </w:p>
    <w:p w14:paraId="5AFDB75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app:cardUseCompatPadding</w:t>
      </w:r>
      <w:proofErr w:type="gramEnd"/>
      <w:r w:rsidRPr="001F282D">
        <w:rPr>
          <w:sz w:val="18"/>
          <w:szCs w:val="18"/>
        </w:rPr>
        <w:t>="true"&gt;</w:t>
      </w:r>
    </w:p>
    <w:p w14:paraId="526E94D0" w14:textId="77777777" w:rsidR="001F282D" w:rsidRPr="001F282D" w:rsidRDefault="001F282D" w:rsidP="001F282D">
      <w:pPr>
        <w:rPr>
          <w:sz w:val="18"/>
          <w:szCs w:val="18"/>
        </w:rPr>
      </w:pPr>
    </w:p>
    <w:p w14:paraId="774FC91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&lt;ImageView</w:t>
      </w:r>
    </w:p>
    <w:p w14:paraId="4AE2C69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_width="200dp"</w:t>
      </w:r>
    </w:p>
    <w:p w14:paraId="78EA125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_height="200dp"</w:t>
      </w:r>
    </w:p>
    <w:p w14:paraId="46CE218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6CE9A33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5A2861E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android:contentDescription</w:t>
      </w:r>
      <w:proofErr w:type="gramEnd"/>
      <w:r w:rsidRPr="001F282D">
        <w:rPr>
          <w:sz w:val="18"/>
          <w:szCs w:val="18"/>
        </w:rPr>
        <w:t>="@string/app_name"</w:t>
      </w:r>
    </w:p>
    <w:p w14:paraId="5A3FE55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android:src="@drawable/show" /&gt;</w:t>
      </w:r>
    </w:p>
    <w:p w14:paraId="604EAE1F" w14:textId="77777777" w:rsidR="001F282D" w:rsidRPr="001F282D" w:rsidRDefault="001F282D" w:rsidP="001F282D">
      <w:pPr>
        <w:rPr>
          <w:sz w:val="18"/>
          <w:szCs w:val="18"/>
        </w:rPr>
      </w:pPr>
    </w:p>
    <w:p w14:paraId="457AC1D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116B222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560941B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3C2A579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_gravity="bottom|center_horizontal"</w:t>
      </w:r>
    </w:p>
    <w:p w14:paraId="3F6EA3A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_marginTop="20dp"</w:t>
      </w:r>
    </w:p>
    <w:p w14:paraId="1289242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_marginBottom="20dp"</w:t>
      </w:r>
    </w:p>
    <w:p w14:paraId="323D720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android:text="Show Orders"</w:t>
      </w:r>
    </w:p>
    <w:p w14:paraId="7A4CE37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="20sp"</w:t>
      </w:r>
    </w:p>
    <w:p w14:paraId="72BF336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 /&gt;</w:t>
      </w:r>
    </w:p>
    <w:p w14:paraId="2C23FB44" w14:textId="77777777" w:rsidR="001F282D" w:rsidRPr="001F282D" w:rsidRDefault="001F282D" w:rsidP="001F282D">
      <w:pPr>
        <w:rPr>
          <w:sz w:val="18"/>
          <w:szCs w:val="18"/>
        </w:rPr>
      </w:pPr>
    </w:p>
    <w:p w14:paraId="7B6B3B7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&lt;/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.widget.CardView&gt;</w:t>
      </w:r>
    </w:p>
    <w:p w14:paraId="5BD617CE" w14:textId="77777777" w:rsidR="001F282D" w:rsidRPr="001F282D" w:rsidRDefault="001F282D" w:rsidP="001F282D">
      <w:pPr>
        <w:rPr>
          <w:sz w:val="18"/>
          <w:szCs w:val="18"/>
        </w:rPr>
      </w:pPr>
    </w:p>
    <w:p w14:paraId="3F5C1B2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</w:t>
      </w:r>
    </w:p>
    <w:p w14:paraId="4B8B189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android:id="@+id/goToUpdateMenu"</w:t>
      </w:r>
    </w:p>
    <w:p w14:paraId="323B15C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1FBF1A4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15F1AD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38955AC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app:cardBackgroundColor</w:t>
      </w:r>
      <w:proofErr w:type="gramEnd"/>
      <w:r w:rsidRPr="001F282D">
        <w:rPr>
          <w:sz w:val="18"/>
          <w:szCs w:val="18"/>
        </w:rPr>
        <w:t>="@color/white"</w:t>
      </w:r>
    </w:p>
    <w:p w14:paraId="54C9939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app:cardCornerRadius</w:t>
      </w:r>
      <w:proofErr w:type="gramEnd"/>
      <w:r w:rsidRPr="001F282D">
        <w:rPr>
          <w:sz w:val="18"/>
          <w:szCs w:val="18"/>
        </w:rPr>
        <w:t>="20dp"</w:t>
      </w:r>
    </w:p>
    <w:p w14:paraId="542FC55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app:cardElevation</w:t>
      </w:r>
      <w:proofErr w:type="gramEnd"/>
      <w:r w:rsidRPr="001F282D">
        <w:rPr>
          <w:sz w:val="18"/>
          <w:szCs w:val="18"/>
        </w:rPr>
        <w:t>="10dp"</w:t>
      </w:r>
    </w:p>
    <w:p w14:paraId="47B3AC3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app:cardMaxElevation</w:t>
      </w:r>
      <w:proofErr w:type="gramEnd"/>
      <w:r w:rsidRPr="001F282D">
        <w:rPr>
          <w:sz w:val="18"/>
          <w:szCs w:val="18"/>
        </w:rPr>
        <w:t>="12dp"</w:t>
      </w:r>
    </w:p>
    <w:p w14:paraId="52E2D0F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app:cardPreventCornerOverlap</w:t>
      </w:r>
      <w:proofErr w:type="gramEnd"/>
      <w:r w:rsidRPr="001F282D">
        <w:rPr>
          <w:sz w:val="18"/>
          <w:szCs w:val="18"/>
        </w:rPr>
        <w:t>="true"</w:t>
      </w:r>
    </w:p>
    <w:p w14:paraId="6277476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app:cardUseCompatPadding</w:t>
      </w:r>
      <w:proofErr w:type="gramEnd"/>
      <w:r w:rsidRPr="001F282D">
        <w:rPr>
          <w:sz w:val="18"/>
          <w:szCs w:val="18"/>
        </w:rPr>
        <w:t>="true"&gt;</w:t>
      </w:r>
    </w:p>
    <w:p w14:paraId="14FC2D8A" w14:textId="77777777" w:rsidR="001F282D" w:rsidRPr="001F282D" w:rsidRDefault="001F282D" w:rsidP="001F282D">
      <w:pPr>
        <w:rPr>
          <w:sz w:val="18"/>
          <w:szCs w:val="18"/>
        </w:rPr>
      </w:pPr>
    </w:p>
    <w:p w14:paraId="296BD42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&lt;ImageView</w:t>
      </w:r>
    </w:p>
    <w:p w14:paraId="28B6F83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_width="200dp"</w:t>
      </w:r>
    </w:p>
    <w:p w14:paraId="0E5E4A1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_height="200dp"</w:t>
      </w:r>
    </w:p>
    <w:p w14:paraId="524C95C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5F1B4CE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_margin="10dp"</w:t>
      </w:r>
    </w:p>
    <w:p w14:paraId="3561668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android:contentDescription</w:t>
      </w:r>
      <w:proofErr w:type="gramEnd"/>
      <w:r w:rsidRPr="001F282D">
        <w:rPr>
          <w:sz w:val="18"/>
          <w:szCs w:val="18"/>
        </w:rPr>
        <w:t>="@string/app_name"</w:t>
      </w:r>
    </w:p>
    <w:p w14:paraId="74A6F62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android:src="@drawable/updatemenuimg" /&gt;</w:t>
      </w:r>
    </w:p>
    <w:p w14:paraId="443DF6FB" w14:textId="77777777" w:rsidR="001F282D" w:rsidRPr="001F282D" w:rsidRDefault="001F282D" w:rsidP="001F282D">
      <w:pPr>
        <w:rPr>
          <w:sz w:val="18"/>
          <w:szCs w:val="18"/>
        </w:rPr>
      </w:pPr>
    </w:p>
    <w:p w14:paraId="1838D9A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580350D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1240E1C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5E23814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_gravity="bottom|center_horizontal"</w:t>
      </w:r>
    </w:p>
    <w:p w14:paraId="1323CB7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_marginTop="20dp"</w:t>
      </w:r>
    </w:p>
    <w:p w14:paraId="5F41C7C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_marginBottom="20dp"</w:t>
      </w:r>
    </w:p>
    <w:p w14:paraId="79993F6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android:text="Update Menu"</w:t>
      </w:r>
    </w:p>
    <w:p w14:paraId="0722622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="20sp"</w:t>
      </w:r>
    </w:p>
    <w:p w14:paraId="4D1B74D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 /&gt;</w:t>
      </w:r>
    </w:p>
    <w:p w14:paraId="315D2DD3" w14:textId="77777777" w:rsidR="001F282D" w:rsidRPr="001F282D" w:rsidRDefault="001F282D" w:rsidP="001F282D">
      <w:pPr>
        <w:rPr>
          <w:sz w:val="18"/>
          <w:szCs w:val="18"/>
        </w:rPr>
      </w:pPr>
    </w:p>
    <w:p w14:paraId="5EB3BE7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</w:t>
      </w:r>
      <w:proofErr w:type="gramStart"/>
      <w:r w:rsidRPr="001F282D">
        <w:rPr>
          <w:sz w:val="18"/>
          <w:szCs w:val="18"/>
        </w:rPr>
        <w:t>androidx.cardview</w:t>
      </w:r>
      <w:proofErr w:type="gramEnd"/>
      <w:r w:rsidRPr="001F282D">
        <w:rPr>
          <w:sz w:val="18"/>
          <w:szCs w:val="18"/>
        </w:rPr>
        <w:t>.widget.CardView&gt;</w:t>
      </w:r>
    </w:p>
    <w:p w14:paraId="309E814C" w14:textId="77777777" w:rsidR="001F282D" w:rsidRPr="001F282D" w:rsidRDefault="001F282D" w:rsidP="001F282D">
      <w:pPr>
        <w:rPr>
          <w:sz w:val="18"/>
          <w:szCs w:val="18"/>
        </w:rPr>
      </w:pPr>
    </w:p>
    <w:p w14:paraId="4BD2FE93" w14:textId="77777777" w:rsidR="001F282D" w:rsidRPr="001F282D" w:rsidRDefault="001F282D" w:rsidP="001F282D">
      <w:pPr>
        <w:rPr>
          <w:sz w:val="18"/>
          <w:szCs w:val="18"/>
        </w:rPr>
      </w:pPr>
    </w:p>
    <w:p w14:paraId="302EBA14" w14:textId="787D2F8E" w:rsid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&lt;/LinearLayout&gt;</w:t>
      </w:r>
    </w:p>
    <w:p w14:paraId="23DB0C7E" w14:textId="53B725D2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Activity_mess_owner_login_page.xml</w:t>
      </w:r>
    </w:p>
    <w:p w14:paraId="5F9A410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&lt;?xml version="1.0" encoding="utf-8"?&gt;</w:t>
      </w:r>
    </w:p>
    <w:p w14:paraId="3BBE084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&lt;LinearLayout </w:t>
      </w:r>
      <w:proofErr w:type="gramStart"/>
      <w:r w:rsidRPr="001F282D">
        <w:rPr>
          <w:sz w:val="18"/>
          <w:szCs w:val="18"/>
        </w:rPr>
        <w:t>xmlns:android</w:t>
      </w:r>
      <w:proofErr w:type="gramEnd"/>
      <w:r w:rsidRPr="001F282D">
        <w:rPr>
          <w:sz w:val="18"/>
          <w:szCs w:val="18"/>
        </w:rPr>
        <w:t>="http://schemas.android.com/apk/res/android"</w:t>
      </w:r>
    </w:p>
    <w:p w14:paraId="045172D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xmlns:app="http://schemas.android.com/apk/res-auto"</w:t>
      </w:r>
    </w:p>
    <w:p w14:paraId="43AFD8D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xmlns:tools</w:t>
      </w:r>
      <w:proofErr w:type="gramEnd"/>
      <w:r w:rsidRPr="001F282D">
        <w:rPr>
          <w:sz w:val="18"/>
          <w:szCs w:val="18"/>
        </w:rPr>
        <w:t>="http://schemas.android.com/tools"</w:t>
      </w:r>
    </w:p>
    <w:p w14:paraId="4C1F243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android:id="@+id/main"</w:t>
      </w:r>
    </w:p>
    <w:p w14:paraId="61BD704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</w:t>
      </w:r>
    </w:p>
    <w:p w14:paraId="3B8A32C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="@drawable/img3"</w:t>
      </w:r>
    </w:p>
    <w:p w14:paraId="3FCA0ED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45A7800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_height="match_parent"</w:t>
      </w:r>
    </w:p>
    <w:p w14:paraId="45E7826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tools:context</w:t>
      </w:r>
      <w:proofErr w:type="gramEnd"/>
      <w:r w:rsidRPr="001F282D">
        <w:rPr>
          <w:sz w:val="18"/>
          <w:szCs w:val="18"/>
        </w:rPr>
        <w:t>=".MessOwnerLoginPage"&gt;</w:t>
      </w:r>
    </w:p>
    <w:p w14:paraId="5D829EE7" w14:textId="77777777" w:rsidR="001F282D" w:rsidRPr="001F282D" w:rsidRDefault="001F282D" w:rsidP="001F282D">
      <w:pPr>
        <w:rPr>
          <w:sz w:val="18"/>
          <w:szCs w:val="18"/>
        </w:rPr>
      </w:pPr>
    </w:p>
    <w:p w14:paraId="7716FCED" w14:textId="77777777" w:rsidR="001F282D" w:rsidRPr="001F282D" w:rsidRDefault="001F282D" w:rsidP="001F282D">
      <w:pPr>
        <w:rPr>
          <w:sz w:val="18"/>
          <w:szCs w:val="18"/>
        </w:rPr>
      </w:pPr>
    </w:p>
    <w:p w14:paraId="47F1F75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&lt;LinearLayout</w:t>
      </w:r>
    </w:p>
    <w:p w14:paraId="28AAF6D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41CD347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7863355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_margin="25dp"</w:t>
      </w:r>
    </w:p>
    <w:p w14:paraId="1103131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="vertical"&gt;</w:t>
      </w:r>
    </w:p>
    <w:p w14:paraId="3E003F2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2A84C22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4218D7A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android:text="Username *"</w:t>
      </w:r>
    </w:p>
    <w:p w14:paraId="4E156C0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="20dp"</w:t>
      </w:r>
    </w:p>
    <w:p w14:paraId="26DDD38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</w:t>
      </w:r>
    </w:p>
    <w:p w14:paraId="2709E35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4162C0D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_height="wrap_content"/&gt;</w:t>
      </w:r>
    </w:p>
    <w:p w14:paraId="048CE235" w14:textId="77777777" w:rsidR="001F282D" w:rsidRPr="001F282D" w:rsidRDefault="001F282D" w:rsidP="001F282D">
      <w:pPr>
        <w:rPr>
          <w:sz w:val="18"/>
          <w:szCs w:val="18"/>
        </w:rPr>
      </w:pPr>
    </w:p>
    <w:p w14:paraId="2BCEC68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&lt;EditText</w:t>
      </w:r>
    </w:p>
    <w:p w14:paraId="36A2D02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android:id="@+id/etMessOwnerEmail"</w:t>
      </w:r>
    </w:p>
    <w:p w14:paraId="1F18615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055AA25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="Email"</w:t>
      </w:r>
    </w:p>
    <w:p w14:paraId="0112C0B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47790A6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        </w:t>
      </w:r>
      <w:proofErr w:type="gramStart"/>
      <w:r w:rsidRPr="001F282D">
        <w:rPr>
          <w:sz w:val="18"/>
          <w:szCs w:val="18"/>
        </w:rPr>
        <w:t>android:padding</w:t>
      </w:r>
      <w:proofErr w:type="gramEnd"/>
      <w:r w:rsidRPr="001F282D">
        <w:rPr>
          <w:sz w:val="18"/>
          <w:szCs w:val="18"/>
        </w:rPr>
        <w:t>="15dp"</w:t>
      </w:r>
    </w:p>
    <w:p w14:paraId="0990A89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="@drawable/input_style"</w:t>
      </w:r>
    </w:p>
    <w:p w14:paraId="0D9FD33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android:drawableLeft</w:t>
      </w:r>
      <w:proofErr w:type="gramEnd"/>
      <w:r w:rsidRPr="001F282D">
        <w:rPr>
          <w:sz w:val="18"/>
          <w:szCs w:val="18"/>
        </w:rPr>
        <w:t>="@drawable/mail1"</w:t>
      </w:r>
    </w:p>
    <w:p w14:paraId="4776A73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_marginTop="5dp"</w:t>
      </w:r>
    </w:p>
    <w:p w14:paraId="2DF9D8B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="15dp"</w:t>
      </w:r>
    </w:p>
    <w:p w14:paraId="64FB1E3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="@color/white"</w:t>
      </w:r>
    </w:p>
    <w:p w14:paraId="10C255D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android:drawablePadding</w:t>
      </w:r>
      <w:proofErr w:type="gramEnd"/>
      <w:r w:rsidRPr="001F282D">
        <w:rPr>
          <w:sz w:val="18"/>
          <w:szCs w:val="18"/>
        </w:rPr>
        <w:t>="13dp"</w:t>
      </w:r>
    </w:p>
    <w:p w14:paraId="0A6394E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_height="wrap_content"/&gt;</w:t>
      </w:r>
    </w:p>
    <w:p w14:paraId="295481E4" w14:textId="77777777" w:rsidR="001F282D" w:rsidRPr="001F282D" w:rsidRDefault="001F282D" w:rsidP="001F282D">
      <w:pPr>
        <w:rPr>
          <w:sz w:val="18"/>
          <w:szCs w:val="18"/>
        </w:rPr>
      </w:pPr>
    </w:p>
    <w:p w14:paraId="2A07DA1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&lt;/LinearLayout&gt;</w:t>
      </w:r>
    </w:p>
    <w:p w14:paraId="0A46DBD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&lt;LinearLayout</w:t>
      </w:r>
    </w:p>
    <w:p w14:paraId="5B6D342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0777977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11FA600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_margin="25dp"</w:t>
      </w:r>
    </w:p>
    <w:p w14:paraId="4D430EC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="vertical"&gt;</w:t>
      </w:r>
    </w:p>
    <w:p w14:paraId="209A325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&lt;TextView</w:t>
      </w:r>
    </w:p>
    <w:p w14:paraId="568A3C3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_width="wrap_content"</w:t>
      </w:r>
    </w:p>
    <w:p w14:paraId="10344F6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android:text="Password *"</w:t>
      </w:r>
    </w:p>
    <w:p w14:paraId="41D6612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="20dp"</w:t>
      </w:r>
    </w:p>
    <w:p w14:paraId="585A0D5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</w:t>
      </w:r>
    </w:p>
    <w:p w14:paraId="11BF1D0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6BC9352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_height="wrap_content"/&gt;</w:t>
      </w:r>
    </w:p>
    <w:p w14:paraId="210958C3" w14:textId="77777777" w:rsidR="001F282D" w:rsidRPr="001F282D" w:rsidRDefault="001F282D" w:rsidP="001F282D">
      <w:pPr>
        <w:rPr>
          <w:sz w:val="18"/>
          <w:szCs w:val="18"/>
        </w:rPr>
      </w:pPr>
    </w:p>
    <w:p w14:paraId="7E9EF5D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&lt;EditText</w:t>
      </w:r>
    </w:p>
    <w:p w14:paraId="334A6AD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android:id="@+id/etMessOwnerPassword"</w:t>
      </w:r>
    </w:p>
    <w:p w14:paraId="48F167E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02B48A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android:inputType</w:t>
      </w:r>
      <w:proofErr w:type="gramEnd"/>
      <w:r w:rsidRPr="001F282D">
        <w:rPr>
          <w:sz w:val="18"/>
          <w:szCs w:val="18"/>
        </w:rPr>
        <w:t>="textPassword"</w:t>
      </w:r>
    </w:p>
    <w:p w14:paraId="478E282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android:padding</w:t>
      </w:r>
      <w:proofErr w:type="gramEnd"/>
      <w:r w:rsidRPr="001F282D">
        <w:rPr>
          <w:sz w:val="18"/>
          <w:szCs w:val="18"/>
        </w:rPr>
        <w:t>="15dp"</w:t>
      </w:r>
    </w:p>
    <w:p w14:paraId="33A7F82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="@drawable/input_style"</w:t>
      </w:r>
    </w:p>
    <w:p w14:paraId="4DE8A82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android:drawableLeft</w:t>
      </w:r>
      <w:proofErr w:type="gramEnd"/>
      <w:r w:rsidRPr="001F282D">
        <w:rPr>
          <w:sz w:val="18"/>
          <w:szCs w:val="18"/>
        </w:rPr>
        <w:t>="@drawable/padloack"</w:t>
      </w:r>
    </w:p>
    <w:p w14:paraId="718860F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_marginTop="5dp"</w:t>
      </w:r>
    </w:p>
    <w:p w14:paraId="17FC104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3C08A6F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="Password"</w:t>
      </w:r>
    </w:p>
    <w:p w14:paraId="32FB312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="15dp"</w:t>
      </w:r>
    </w:p>
    <w:p w14:paraId="69992E3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="@color/white"</w:t>
      </w:r>
    </w:p>
    <w:p w14:paraId="348F8CD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android:drawablePadding</w:t>
      </w:r>
      <w:proofErr w:type="gramEnd"/>
      <w:r w:rsidRPr="001F282D">
        <w:rPr>
          <w:sz w:val="18"/>
          <w:szCs w:val="18"/>
        </w:rPr>
        <w:t>="13dp"</w:t>
      </w:r>
    </w:p>
    <w:p w14:paraId="0219D95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_height="wrap_content"/&gt;</w:t>
      </w:r>
    </w:p>
    <w:p w14:paraId="34B28C0F" w14:textId="77777777" w:rsidR="001F282D" w:rsidRPr="001F282D" w:rsidRDefault="001F282D" w:rsidP="001F282D">
      <w:pPr>
        <w:rPr>
          <w:sz w:val="18"/>
          <w:szCs w:val="18"/>
        </w:rPr>
      </w:pPr>
    </w:p>
    <w:p w14:paraId="40B3E58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&lt;/LinearLayout&gt;</w:t>
      </w:r>
    </w:p>
    <w:p w14:paraId="507A5BB7" w14:textId="77777777" w:rsidR="001F282D" w:rsidRPr="001F282D" w:rsidRDefault="001F282D" w:rsidP="001F282D">
      <w:pPr>
        <w:rPr>
          <w:sz w:val="18"/>
          <w:szCs w:val="18"/>
        </w:rPr>
      </w:pPr>
    </w:p>
    <w:p w14:paraId="011D613D" w14:textId="77777777" w:rsidR="001F282D" w:rsidRPr="001F282D" w:rsidRDefault="001F282D" w:rsidP="001F282D">
      <w:pPr>
        <w:rPr>
          <w:sz w:val="18"/>
          <w:szCs w:val="18"/>
        </w:rPr>
      </w:pPr>
    </w:p>
    <w:p w14:paraId="5F2807E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androidx.appcompat</w:t>
      </w:r>
      <w:proofErr w:type="gramEnd"/>
      <w:r w:rsidRPr="001F282D">
        <w:rPr>
          <w:sz w:val="18"/>
          <w:szCs w:val="18"/>
        </w:rPr>
        <w:t>.widget.AppCompatButton</w:t>
      </w:r>
    </w:p>
    <w:p w14:paraId="1DC3D8E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D63D1E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7978848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_marginLeft="100dp"</w:t>
      </w:r>
    </w:p>
    <w:p w14:paraId="1F81016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="@color/btncolor1"</w:t>
      </w:r>
    </w:p>
    <w:p w14:paraId="331F24C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_marginRight="100dp"</w:t>
      </w:r>
    </w:p>
    <w:p w14:paraId="4CD2E31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android:text="Login"</w:t>
      </w:r>
    </w:p>
    <w:p w14:paraId="51600DA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android:id="@+id/btnMessOwnerLogin"</w:t>
      </w:r>
    </w:p>
    <w:p w14:paraId="6CF7AC8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_marginTop="30dp"</w:t>
      </w:r>
    </w:p>
    <w:p w14:paraId="74A1DAF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0059B9DB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&lt;androidx.appcompat.widget.AppCompatButton--&gt;</w:t>
      </w:r>
    </w:p>
    <w:p w14:paraId="0D3BB9BD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android:layout_width="match_parent"--&gt;</w:t>
      </w:r>
    </w:p>
    <w:p w14:paraId="47513D76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android:layout_height="wrap_content"--&gt;</w:t>
      </w:r>
    </w:p>
    <w:p w14:paraId="12AFA9C2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android:layout_marginLeft="100dp"--&gt;</w:t>
      </w:r>
    </w:p>
    <w:p w14:paraId="7810301F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android:layout_marginRight="100dp"--&gt;</w:t>
      </w:r>
    </w:p>
    <w:p w14:paraId="2012FB64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android:text="Register"--&gt;</w:t>
      </w:r>
    </w:p>
    <w:p w14:paraId="1342F4FC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android:id="@+id/goToMessOwnerRegister"--&gt;</w:t>
      </w:r>
    </w:p>
    <w:p w14:paraId="0ABD303B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android:layout_marginTop="30dp"--&gt;</w:t>
      </w:r>
    </w:p>
    <w:p w14:paraId="16F0024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&lt;!--        /&gt;--&gt;</w:t>
      </w:r>
    </w:p>
    <w:p w14:paraId="109341A5" w14:textId="77777777" w:rsidR="001F282D" w:rsidRPr="001F282D" w:rsidRDefault="001F282D" w:rsidP="001F282D">
      <w:pPr>
        <w:rPr>
          <w:sz w:val="18"/>
          <w:szCs w:val="18"/>
        </w:rPr>
      </w:pPr>
    </w:p>
    <w:p w14:paraId="1BB96C0D" w14:textId="7C4A1C19" w:rsid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&lt;/LinearLayout&gt;</w:t>
      </w:r>
    </w:p>
    <w:p w14:paraId="1B66583C" w14:textId="070838A8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Activity_mess_owner_register_page.xml</w:t>
      </w:r>
    </w:p>
    <w:p w14:paraId="0D6E04C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&lt;?xml version="1.0" encoding="utf-8"?&gt;</w:t>
      </w:r>
    </w:p>
    <w:p w14:paraId="50B9532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&lt;LinearLayout </w:t>
      </w:r>
      <w:proofErr w:type="gramStart"/>
      <w:r w:rsidRPr="001F282D">
        <w:rPr>
          <w:sz w:val="18"/>
          <w:szCs w:val="18"/>
        </w:rPr>
        <w:t>xmlns:android</w:t>
      </w:r>
      <w:proofErr w:type="gramEnd"/>
      <w:r w:rsidRPr="001F282D">
        <w:rPr>
          <w:sz w:val="18"/>
          <w:szCs w:val="18"/>
        </w:rPr>
        <w:t>="http://schemas.android.com/apk/res/android"</w:t>
      </w:r>
    </w:p>
    <w:p w14:paraId="70B6EBD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xmlns:app="http://schemas.android.com/apk/res-auto"</w:t>
      </w:r>
    </w:p>
    <w:p w14:paraId="34832CB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xmlns:tools</w:t>
      </w:r>
      <w:proofErr w:type="gramEnd"/>
      <w:r w:rsidRPr="001F282D">
        <w:rPr>
          <w:sz w:val="18"/>
          <w:szCs w:val="18"/>
        </w:rPr>
        <w:t>="http://schemas.android.com/tools"</w:t>
      </w:r>
    </w:p>
    <w:p w14:paraId="2757419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android:id="@+id/main"</w:t>
      </w:r>
    </w:p>
    <w:p w14:paraId="597B56C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="@drawable/img6"</w:t>
      </w:r>
    </w:p>
    <w:p w14:paraId="6BBC065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</w:t>
      </w:r>
    </w:p>
    <w:p w14:paraId="274C752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3B38081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_height="match_parent"</w:t>
      </w:r>
    </w:p>
    <w:p w14:paraId="6F9BB59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tools:context</w:t>
      </w:r>
      <w:proofErr w:type="gramEnd"/>
      <w:r w:rsidRPr="001F282D">
        <w:rPr>
          <w:sz w:val="18"/>
          <w:szCs w:val="18"/>
        </w:rPr>
        <w:t>=".MessOwnerRegisterPage"&gt;</w:t>
      </w:r>
    </w:p>
    <w:p w14:paraId="4392747E" w14:textId="77777777" w:rsidR="001F282D" w:rsidRPr="001F282D" w:rsidRDefault="001F282D" w:rsidP="001F282D">
      <w:pPr>
        <w:rPr>
          <w:sz w:val="18"/>
          <w:szCs w:val="18"/>
        </w:rPr>
      </w:pPr>
    </w:p>
    <w:p w14:paraId="648BCB6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&lt;EditText</w:t>
      </w:r>
    </w:p>
    <w:p w14:paraId="62063EA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249D59A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4385AAE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android:id="@+id/etMessOwnerEmailReg"</w:t>
      </w:r>
    </w:p>
    <w:p w14:paraId="79FAE33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="Email"</w:t>
      </w:r>
    </w:p>
    <w:p w14:paraId="28ECB49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android:inputType</w:t>
      </w:r>
      <w:proofErr w:type="gramEnd"/>
      <w:r w:rsidRPr="001F282D">
        <w:rPr>
          <w:sz w:val="18"/>
          <w:szCs w:val="18"/>
        </w:rPr>
        <w:t>="textEmailAddress"</w:t>
      </w:r>
    </w:p>
    <w:p w14:paraId="1BD9C4E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="#FF0000"</w:t>
      </w:r>
    </w:p>
    <w:p w14:paraId="0C62970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_marginLeft="50dp"</w:t>
      </w:r>
    </w:p>
    <w:p w14:paraId="3D4980C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_marginRight="50dp"</w:t>
      </w:r>
    </w:p>
    <w:p w14:paraId="47DD13F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="#D3D3D3"</w:t>
      </w:r>
    </w:p>
    <w:p w14:paraId="0754299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="@color/black"</w:t>
      </w:r>
    </w:p>
    <w:p w14:paraId="42CBB86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="20dp"</w:t>
      </w:r>
    </w:p>
    <w:p w14:paraId="1C6D422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_marginTop="35dp"</w:t>
      </w:r>
    </w:p>
    <w:p w14:paraId="268E73C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41FC954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&lt;EditText</w:t>
      </w:r>
    </w:p>
    <w:p w14:paraId="11F8760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03D5AAB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android:inputType</w:t>
      </w:r>
      <w:proofErr w:type="gramEnd"/>
      <w:r w:rsidRPr="001F282D">
        <w:rPr>
          <w:sz w:val="18"/>
          <w:szCs w:val="18"/>
        </w:rPr>
        <w:t>="textPassword"</w:t>
      </w:r>
    </w:p>
    <w:p w14:paraId="3702E7B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5809BB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="Password"</w:t>
      </w:r>
    </w:p>
    <w:p w14:paraId="31E2B0D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="#FF0000"</w:t>
      </w:r>
    </w:p>
    <w:p w14:paraId="60A62CF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_marginLeft="50dp"</w:t>
      </w:r>
    </w:p>
    <w:p w14:paraId="6219222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android:id="@+id/etMessOwnerPasswordReg"</w:t>
      </w:r>
    </w:p>
    <w:p w14:paraId="793F309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_marginRight="50dp"</w:t>
      </w:r>
    </w:p>
    <w:p w14:paraId="0838F51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="#D3D3D3"</w:t>
      </w:r>
    </w:p>
    <w:p w14:paraId="0C1E54B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="@color/black"</w:t>
      </w:r>
    </w:p>
    <w:p w14:paraId="02A575A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="20dp"</w:t>
      </w:r>
    </w:p>
    <w:p w14:paraId="20A075B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_marginTop="35dp"</w:t>
      </w:r>
    </w:p>
    <w:p w14:paraId="46CFED3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31CBD5E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</w:t>
      </w:r>
      <w:proofErr w:type="gramStart"/>
      <w:r w:rsidRPr="001F282D">
        <w:rPr>
          <w:sz w:val="18"/>
          <w:szCs w:val="18"/>
        </w:rPr>
        <w:t>androidx.appcompat</w:t>
      </w:r>
      <w:proofErr w:type="gramEnd"/>
      <w:r w:rsidRPr="001F282D">
        <w:rPr>
          <w:sz w:val="18"/>
          <w:szCs w:val="18"/>
        </w:rPr>
        <w:t>.widget.AppCompatButton</w:t>
      </w:r>
    </w:p>
    <w:p w14:paraId="73DAF6D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323C2E6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49CC39B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_marginLeft="100dp"</w:t>
      </w:r>
    </w:p>
    <w:p w14:paraId="3AD02D8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_marginRight="100dp"</w:t>
      </w:r>
    </w:p>
    <w:p w14:paraId="5F7059E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android:text="Register"</w:t>
      </w:r>
    </w:p>
    <w:p w14:paraId="7435F16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android:id="@+id/btnMessOwnerRegister"</w:t>
      </w:r>
    </w:p>
    <w:p w14:paraId="547AA0E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_marginTop="30dp"</w:t>
      </w:r>
    </w:p>
    <w:p w14:paraId="7F7BCFC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75A3E842" w14:textId="4BDFDE6A" w:rsid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&lt;/LinearLayout&gt;</w:t>
      </w:r>
    </w:p>
    <w:p w14:paraId="320CD9CD" w14:textId="67CBC13D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activity_place_order_page.xml</w:t>
      </w:r>
    </w:p>
    <w:p w14:paraId="56B5390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&lt;?xml version="1.0" encoding="utf-8"?&gt;</w:t>
      </w:r>
    </w:p>
    <w:p w14:paraId="0159D74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&lt;LinearLayout </w:t>
      </w:r>
      <w:proofErr w:type="gramStart"/>
      <w:r w:rsidRPr="001F282D">
        <w:rPr>
          <w:sz w:val="18"/>
          <w:szCs w:val="18"/>
        </w:rPr>
        <w:t>xmlns:android</w:t>
      </w:r>
      <w:proofErr w:type="gramEnd"/>
      <w:r w:rsidRPr="001F282D">
        <w:rPr>
          <w:sz w:val="18"/>
          <w:szCs w:val="18"/>
        </w:rPr>
        <w:t>="http://schemas.android.com/apk/res/android"</w:t>
      </w:r>
    </w:p>
    <w:p w14:paraId="6EA388F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xmlns:app="http://schemas.android.com/apk/res-auto"</w:t>
      </w:r>
    </w:p>
    <w:p w14:paraId="12C9657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xmlns:tools</w:t>
      </w:r>
      <w:proofErr w:type="gramEnd"/>
      <w:r w:rsidRPr="001F282D">
        <w:rPr>
          <w:sz w:val="18"/>
          <w:szCs w:val="18"/>
        </w:rPr>
        <w:t>="http://schemas.android.com/tools"</w:t>
      </w:r>
    </w:p>
    <w:p w14:paraId="5346321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android:id="@+id/main"</w:t>
      </w:r>
    </w:p>
    <w:p w14:paraId="46FB739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378F4C2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_height="match_parent"</w:t>
      </w:r>
    </w:p>
    <w:p w14:paraId="0F68CF7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="@drawable/img7"</w:t>
      </w:r>
    </w:p>
    <w:p w14:paraId="42EB6ED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android:orientation</w:t>
      </w:r>
      <w:proofErr w:type="gramEnd"/>
      <w:r w:rsidRPr="001F282D">
        <w:rPr>
          <w:sz w:val="18"/>
          <w:szCs w:val="18"/>
        </w:rPr>
        <w:t>="vertical"</w:t>
      </w:r>
    </w:p>
    <w:p w14:paraId="5D07A51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</w:t>
      </w:r>
      <w:proofErr w:type="gramStart"/>
      <w:r w:rsidRPr="001F282D">
        <w:rPr>
          <w:sz w:val="18"/>
          <w:szCs w:val="18"/>
        </w:rPr>
        <w:t>tools:context</w:t>
      </w:r>
      <w:proofErr w:type="gramEnd"/>
      <w:r w:rsidRPr="001F282D">
        <w:rPr>
          <w:sz w:val="18"/>
          <w:szCs w:val="18"/>
        </w:rPr>
        <w:t>=".PlaceOrderPage"&gt;</w:t>
      </w:r>
    </w:p>
    <w:p w14:paraId="09562B2C" w14:textId="77777777" w:rsidR="001F282D" w:rsidRPr="001F282D" w:rsidRDefault="001F282D" w:rsidP="001F282D">
      <w:pPr>
        <w:rPr>
          <w:sz w:val="18"/>
          <w:szCs w:val="18"/>
        </w:rPr>
      </w:pPr>
    </w:p>
    <w:p w14:paraId="49C2DE1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&lt;EditText</w:t>
      </w:r>
    </w:p>
    <w:p w14:paraId="53CF37E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4F9F819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353A4E7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="Name"</w:t>
      </w:r>
    </w:p>
    <w:p w14:paraId="18E0632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_marginLeft="30dp"</w:t>
      </w:r>
    </w:p>
    <w:p w14:paraId="73488CA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="#FF0000"</w:t>
      </w:r>
    </w:p>
    <w:p w14:paraId="4149F44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4D2D5EC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="#D3D3D3"</w:t>
      </w:r>
    </w:p>
    <w:p w14:paraId="6099ABF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android:id="@+id/userNamePlaceOrder"</w:t>
      </w:r>
    </w:p>
    <w:p w14:paraId="026815D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_marginRight="30dp"</w:t>
      </w:r>
    </w:p>
    <w:p w14:paraId="6E1B193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="25dp"</w:t>
      </w:r>
    </w:p>
    <w:p w14:paraId="20A36F1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_marginTop="50dp"</w:t>
      </w:r>
    </w:p>
    <w:p w14:paraId="38E86AA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    /&gt;</w:t>
      </w:r>
    </w:p>
    <w:p w14:paraId="474FE76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&lt;EditText</w:t>
      </w:r>
    </w:p>
    <w:p w14:paraId="5F6D1B61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7C0449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2613FAF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android:hint</w:t>
      </w:r>
      <w:proofErr w:type="gramEnd"/>
      <w:r w:rsidRPr="001F282D">
        <w:rPr>
          <w:sz w:val="18"/>
          <w:szCs w:val="18"/>
        </w:rPr>
        <w:t>="Mobile No."</w:t>
      </w:r>
    </w:p>
    <w:p w14:paraId="6790CDA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_marginLeft="30dp"</w:t>
      </w:r>
    </w:p>
    <w:p w14:paraId="392E17F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android:inputType</w:t>
      </w:r>
      <w:proofErr w:type="gramEnd"/>
      <w:r w:rsidRPr="001F282D">
        <w:rPr>
          <w:sz w:val="18"/>
          <w:szCs w:val="18"/>
        </w:rPr>
        <w:t>="phone"</w:t>
      </w:r>
    </w:p>
    <w:p w14:paraId="3859730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="#FF0000"</w:t>
      </w:r>
    </w:p>
    <w:p w14:paraId="5A9FDF9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425269B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android:textColorHint</w:t>
      </w:r>
      <w:proofErr w:type="gramEnd"/>
      <w:r w:rsidRPr="001F282D">
        <w:rPr>
          <w:sz w:val="18"/>
          <w:szCs w:val="18"/>
        </w:rPr>
        <w:t>="#D3D3D3"</w:t>
      </w:r>
    </w:p>
    <w:p w14:paraId="6EAE8FF5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android:id="@+id/userPhoneNumberPlaceOrder"</w:t>
      </w:r>
    </w:p>
    <w:p w14:paraId="39D59B3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_marginRight="30dp"</w:t>
      </w:r>
    </w:p>
    <w:p w14:paraId="52B09ED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="25dp"</w:t>
      </w:r>
    </w:p>
    <w:p w14:paraId="5CCB773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_marginTop="50dp"</w:t>
      </w:r>
    </w:p>
    <w:p w14:paraId="04A9B7F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7E03A55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&lt;Button</w:t>
      </w:r>
    </w:p>
    <w:p w14:paraId="6CEC062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android:id="@+id/btnUserTimePlaceOrder"</w:t>
      </w:r>
    </w:p>
    <w:p w14:paraId="35B4DB8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7656063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5D39F6E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_marginLeft="120dp"</w:t>
      </w:r>
    </w:p>
    <w:p w14:paraId="13C0C98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_marginRight="120dp"</w:t>
      </w:r>
    </w:p>
    <w:p w14:paraId="65FF942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18E2CB9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_marginTop="10dp"</w:t>
      </w:r>
    </w:p>
    <w:p w14:paraId="4FAA627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="@color/btncolor1"</w:t>
      </w:r>
    </w:p>
    <w:p w14:paraId="5691131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android:padding</w:t>
      </w:r>
      <w:proofErr w:type="gramEnd"/>
      <w:r w:rsidRPr="001F282D">
        <w:rPr>
          <w:sz w:val="18"/>
          <w:szCs w:val="18"/>
        </w:rPr>
        <w:t>="0dp"</w:t>
      </w:r>
    </w:p>
    <w:p w14:paraId="1695AC8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android:text="Select Time"</w:t>
      </w:r>
    </w:p>
    <w:p w14:paraId="07095F3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android:textAllCaps</w:t>
      </w:r>
      <w:proofErr w:type="gramEnd"/>
      <w:r w:rsidRPr="001F282D">
        <w:rPr>
          <w:sz w:val="18"/>
          <w:szCs w:val="18"/>
        </w:rPr>
        <w:t>="false"</w:t>
      </w:r>
    </w:p>
    <w:p w14:paraId="0D975B9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="12dp"</w:t>
      </w:r>
    </w:p>
    <w:p w14:paraId="02A24F3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app:cornerRadius</w:t>
      </w:r>
      <w:proofErr w:type="gramEnd"/>
      <w:r w:rsidRPr="001F282D">
        <w:rPr>
          <w:sz w:val="18"/>
          <w:szCs w:val="18"/>
        </w:rPr>
        <w:t>="50dp" /&gt;</w:t>
      </w:r>
    </w:p>
    <w:p w14:paraId="27C56E6F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&lt;TextView</w:t>
      </w:r>
    </w:p>
    <w:p w14:paraId="5C2A6B6C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6267E99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47786FF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android:text="Today's Menu </w:t>
      </w:r>
      <w:proofErr w:type="gramStart"/>
      <w:r w:rsidRPr="001F282D">
        <w:rPr>
          <w:sz w:val="18"/>
          <w:szCs w:val="18"/>
        </w:rPr>
        <w:t>Below :</w:t>
      </w:r>
      <w:proofErr w:type="gramEnd"/>
      <w:r w:rsidRPr="001F282D">
        <w:rPr>
          <w:sz w:val="18"/>
          <w:szCs w:val="18"/>
        </w:rPr>
        <w:t xml:space="preserve"> "</w:t>
      </w:r>
    </w:p>
    <w:p w14:paraId="726D109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android:textStyle</w:t>
      </w:r>
      <w:proofErr w:type="gramEnd"/>
      <w:r w:rsidRPr="001F282D">
        <w:rPr>
          <w:sz w:val="18"/>
          <w:szCs w:val="18"/>
        </w:rPr>
        <w:t>="bold"</w:t>
      </w:r>
    </w:p>
    <w:p w14:paraId="5D22E00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="25dp"</w:t>
      </w:r>
    </w:p>
    <w:p w14:paraId="1DF93E9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_marginTop="5dp"</w:t>
      </w:r>
    </w:p>
    <w:p w14:paraId="7DE2FCB8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android:textColor</w:t>
      </w:r>
      <w:proofErr w:type="gramEnd"/>
      <w:r w:rsidRPr="001F282D">
        <w:rPr>
          <w:sz w:val="18"/>
          <w:szCs w:val="18"/>
        </w:rPr>
        <w:t>="@color/white"</w:t>
      </w:r>
    </w:p>
    <w:p w14:paraId="0806253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_marginLeft="50dp"</w:t>
      </w:r>
    </w:p>
    <w:p w14:paraId="6ECD968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_marginRight="50dp"</w:t>
      </w:r>
    </w:p>
    <w:p w14:paraId="60139433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6A29515A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android:gravity</w:t>
      </w:r>
      <w:proofErr w:type="gramEnd"/>
      <w:r w:rsidRPr="001F282D">
        <w:rPr>
          <w:sz w:val="18"/>
          <w:szCs w:val="18"/>
        </w:rPr>
        <w:t>="center_horizontal"</w:t>
      </w:r>
    </w:p>
    <w:p w14:paraId="4E22C7F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275DC8D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&lt;ListView</w:t>
      </w:r>
    </w:p>
    <w:p w14:paraId="53ED9FF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_width="match_parent"</w:t>
      </w:r>
    </w:p>
    <w:p w14:paraId="5E1F913D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</w:t>
      </w:r>
      <w:proofErr w:type="gramEnd"/>
      <w:r w:rsidRPr="001F282D">
        <w:rPr>
          <w:sz w:val="18"/>
          <w:szCs w:val="18"/>
        </w:rPr>
        <w:t>="@drawable/background_image"</w:t>
      </w:r>
    </w:p>
    <w:p w14:paraId="7C13B35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_height="100dp"</w:t>
      </w:r>
    </w:p>
    <w:p w14:paraId="1AD30252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_margin="20dp"</w:t>
      </w:r>
    </w:p>
    <w:p w14:paraId="2C0CB9D0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android:id="@+id/menuListView"</w:t>
      </w:r>
    </w:p>
    <w:p w14:paraId="7F4138F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/&gt;</w:t>
      </w:r>
    </w:p>
    <w:p w14:paraId="0433B58D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&lt;Button--&gt;</w:t>
      </w:r>
    </w:p>
    <w:p w14:paraId="4EC896E6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android:id="@+id/btnPlaceOrder"--&gt;</w:t>
      </w:r>
    </w:p>
    <w:p w14:paraId="0051C3A2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android:layout_width="350dp"--&gt;</w:t>
      </w:r>
    </w:p>
    <w:p w14:paraId="5BCADBAB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android:layout_height="wrap_content"--&gt;</w:t>
      </w:r>
    </w:p>
    <w:p w14:paraId="105A0358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android:layout_gravity="center"--&gt;</w:t>
      </w:r>
    </w:p>
    <w:p w14:paraId="683F0F1F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android:layout_marginTop="10dp"--&gt;</w:t>
      </w:r>
    </w:p>
    <w:p w14:paraId="56341564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android:backgroundTint="@color/btncolor1"--&gt;</w:t>
      </w:r>
    </w:p>
    <w:p w14:paraId="27258435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android:padding="15dp"--&gt;</w:t>
      </w:r>
    </w:p>
    <w:p w14:paraId="654DA7CA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android:text="Place Order"--&gt;</w:t>
      </w:r>
    </w:p>
    <w:p w14:paraId="6F2AD59C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android:textAllCaps="false"--&gt;</w:t>
      </w:r>
    </w:p>
    <w:p w14:paraId="5951AAB8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android:textSize="23dp"--&gt;</w:t>
      </w:r>
    </w:p>
    <w:p w14:paraId="2D0F4829" w14:textId="77777777" w:rsidR="001F282D" w:rsidRPr="001F282D" w:rsidRDefault="001F282D" w:rsidP="001F282D">
      <w:pPr>
        <w:rPr>
          <w:sz w:val="18"/>
          <w:szCs w:val="18"/>
        </w:rPr>
      </w:pPr>
      <w:proofErr w:type="gramStart"/>
      <w:r w:rsidRPr="001F282D">
        <w:rPr>
          <w:sz w:val="18"/>
          <w:szCs w:val="18"/>
        </w:rPr>
        <w:t>&lt;!--</w:t>
      </w:r>
      <w:proofErr w:type="gramEnd"/>
      <w:r w:rsidRPr="001F282D">
        <w:rPr>
          <w:sz w:val="18"/>
          <w:szCs w:val="18"/>
        </w:rPr>
        <w:t xml:space="preserve">        app:cornerRadius="50dp" /&gt;--&gt;</w:t>
      </w:r>
    </w:p>
    <w:p w14:paraId="3E501547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&lt;Button</w:t>
      </w:r>
    </w:p>
    <w:p w14:paraId="214D0A1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android:id="@+id/btnMakePayment"</w:t>
      </w:r>
    </w:p>
    <w:p w14:paraId="238961F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_width="350dp"</w:t>
      </w:r>
    </w:p>
    <w:p w14:paraId="687FDE0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_height="wrap_content"</w:t>
      </w:r>
    </w:p>
    <w:p w14:paraId="0C758D36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_gravity="center"</w:t>
      </w:r>
    </w:p>
    <w:p w14:paraId="14B6FBDB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android:layout</w:t>
      </w:r>
      <w:proofErr w:type="gramEnd"/>
      <w:r w:rsidRPr="001F282D">
        <w:rPr>
          <w:sz w:val="18"/>
          <w:szCs w:val="18"/>
        </w:rPr>
        <w:t>_marginTop="10dp"</w:t>
      </w:r>
    </w:p>
    <w:p w14:paraId="4AE8AC9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android:backgroundTint</w:t>
      </w:r>
      <w:proofErr w:type="gramEnd"/>
      <w:r w:rsidRPr="001F282D">
        <w:rPr>
          <w:sz w:val="18"/>
          <w:szCs w:val="18"/>
        </w:rPr>
        <w:t>="@color/btncolor1"</w:t>
      </w:r>
    </w:p>
    <w:p w14:paraId="5B32FBBE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android:padding</w:t>
      </w:r>
      <w:proofErr w:type="gramEnd"/>
      <w:r w:rsidRPr="001F282D">
        <w:rPr>
          <w:sz w:val="18"/>
          <w:szCs w:val="18"/>
        </w:rPr>
        <w:t>="15dp"</w:t>
      </w:r>
    </w:p>
    <w:p w14:paraId="4DF099C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lastRenderedPageBreak/>
        <w:t xml:space="preserve">        android:text="Make Payment"</w:t>
      </w:r>
    </w:p>
    <w:p w14:paraId="2247C3B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android:textAllCaps</w:t>
      </w:r>
      <w:proofErr w:type="gramEnd"/>
      <w:r w:rsidRPr="001F282D">
        <w:rPr>
          <w:sz w:val="18"/>
          <w:szCs w:val="18"/>
        </w:rPr>
        <w:t>="false"</w:t>
      </w:r>
    </w:p>
    <w:p w14:paraId="362B9F84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android:textSize</w:t>
      </w:r>
      <w:proofErr w:type="gramEnd"/>
      <w:r w:rsidRPr="001F282D">
        <w:rPr>
          <w:sz w:val="18"/>
          <w:szCs w:val="18"/>
        </w:rPr>
        <w:t>="23dp"</w:t>
      </w:r>
    </w:p>
    <w:p w14:paraId="42935D99" w14:textId="77777777" w:rsidR="001F282D" w:rsidRP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 xml:space="preserve">        </w:t>
      </w:r>
      <w:proofErr w:type="gramStart"/>
      <w:r w:rsidRPr="001F282D">
        <w:rPr>
          <w:sz w:val="18"/>
          <w:szCs w:val="18"/>
        </w:rPr>
        <w:t>app:cornerRadius</w:t>
      </w:r>
      <w:proofErr w:type="gramEnd"/>
      <w:r w:rsidRPr="001F282D">
        <w:rPr>
          <w:sz w:val="18"/>
          <w:szCs w:val="18"/>
        </w:rPr>
        <w:t>="50dp" /&gt;</w:t>
      </w:r>
    </w:p>
    <w:p w14:paraId="2A7A9DD6" w14:textId="77777777" w:rsidR="001F282D" w:rsidRPr="001F282D" w:rsidRDefault="001F282D" w:rsidP="001F282D">
      <w:pPr>
        <w:rPr>
          <w:sz w:val="18"/>
          <w:szCs w:val="18"/>
        </w:rPr>
      </w:pPr>
    </w:p>
    <w:p w14:paraId="3D05D9C2" w14:textId="77777777" w:rsidR="001F282D" w:rsidRPr="001F282D" w:rsidRDefault="001F282D" w:rsidP="001F282D">
      <w:pPr>
        <w:rPr>
          <w:sz w:val="18"/>
          <w:szCs w:val="18"/>
        </w:rPr>
      </w:pPr>
    </w:p>
    <w:p w14:paraId="247FB81A" w14:textId="77777777" w:rsidR="001F282D" w:rsidRPr="001F282D" w:rsidRDefault="001F282D" w:rsidP="001F282D">
      <w:pPr>
        <w:rPr>
          <w:sz w:val="18"/>
          <w:szCs w:val="18"/>
        </w:rPr>
      </w:pPr>
    </w:p>
    <w:p w14:paraId="281C2951" w14:textId="52C68201" w:rsidR="001F282D" w:rsidRDefault="001F282D" w:rsidP="001F282D">
      <w:pPr>
        <w:rPr>
          <w:sz w:val="18"/>
          <w:szCs w:val="18"/>
        </w:rPr>
      </w:pPr>
      <w:r w:rsidRPr="001F282D">
        <w:rPr>
          <w:sz w:val="18"/>
          <w:szCs w:val="18"/>
        </w:rPr>
        <w:t>&lt;/LinearLayout&gt;</w:t>
      </w:r>
    </w:p>
    <w:p w14:paraId="617B6628" w14:textId="77777777" w:rsidR="001F282D" w:rsidRDefault="001F282D" w:rsidP="001F282D">
      <w:pPr>
        <w:rPr>
          <w:sz w:val="18"/>
          <w:szCs w:val="18"/>
        </w:rPr>
      </w:pPr>
    </w:p>
    <w:p w14:paraId="74E792C0" w14:textId="665CE866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activity_place_order_page</w:t>
      </w:r>
      <w:r w:rsidR="004D14D1">
        <w:rPr>
          <w:sz w:val="18"/>
          <w:szCs w:val="18"/>
        </w:rPr>
        <w:t>2</w:t>
      </w:r>
      <w:r>
        <w:rPr>
          <w:sz w:val="18"/>
          <w:szCs w:val="18"/>
        </w:rPr>
        <w:t>.xml</w:t>
      </w:r>
    </w:p>
    <w:p w14:paraId="17D241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782511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412C5E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5E31318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204605A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39528F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2F480F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="@drawable/img7"</w:t>
      </w:r>
    </w:p>
    <w:p w14:paraId="7A7AA5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E34F1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6016B5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=".PlaceOrderPage2"&gt;</w:t>
      </w:r>
    </w:p>
    <w:p w14:paraId="6241C0FD" w14:textId="77777777" w:rsidR="004D14D1" w:rsidRPr="004D14D1" w:rsidRDefault="004D14D1" w:rsidP="004D14D1">
      <w:pPr>
        <w:rPr>
          <w:sz w:val="18"/>
          <w:szCs w:val="18"/>
        </w:rPr>
      </w:pPr>
    </w:p>
    <w:p w14:paraId="0F95A74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7B3EB11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F1DCE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5934E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="Name"</w:t>
      </w:r>
    </w:p>
    <w:p w14:paraId="1F38C3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5FA639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06F0FF6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68341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54645F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android:id="@+id/userNamePlaceOrder2"</w:t>
      </w:r>
    </w:p>
    <w:p w14:paraId="29A702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07280E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26BE14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51D00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249D69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45E691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9732D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2950B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="Mobile No."</w:t>
      </w:r>
    </w:p>
    <w:p w14:paraId="7AD66A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0ECE52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="phone"</w:t>
      </w:r>
    </w:p>
    <w:p w14:paraId="1C2E147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2ED4C4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38301B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43E6CC6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android:id="@+id/userPhoneNumberPlaceOrder2"</w:t>
      </w:r>
    </w:p>
    <w:p w14:paraId="083CB1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1B7962B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1ACDB0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5FEC54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087AA3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63F0BFA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android:id="@+id/btnUserTimePlaceOrder2"</w:t>
      </w:r>
    </w:p>
    <w:p w14:paraId="25F629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F98D7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58BBC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6CD3AAE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_marginRight="120dp"</w:t>
      </w:r>
    </w:p>
    <w:p w14:paraId="0F4FFB0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0A5EA5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6C01A9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16CE867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="0dp"</w:t>
      </w:r>
    </w:p>
    <w:p w14:paraId="0C08FC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android:text="Select Time"</w:t>
      </w:r>
    </w:p>
    <w:p w14:paraId="4FD3B38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079AFA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="12dp"</w:t>
      </w:r>
    </w:p>
    <w:p w14:paraId="5F8D38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47B1A3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&lt;TextView</w:t>
      </w:r>
    </w:p>
    <w:p w14:paraId="04E83C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C78785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4AEB2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android:text="Today's Menu </w:t>
      </w:r>
      <w:proofErr w:type="gramStart"/>
      <w:r w:rsidRPr="004D14D1">
        <w:rPr>
          <w:sz w:val="18"/>
          <w:szCs w:val="18"/>
        </w:rPr>
        <w:t>Below :</w:t>
      </w:r>
      <w:proofErr w:type="gramEnd"/>
      <w:r w:rsidRPr="004D14D1">
        <w:rPr>
          <w:sz w:val="18"/>
          <w:szCs w:val="18"/>
        </w:rPr>
        <w:t xml:space="preserve"> "</w:t>
      </w:r>
    </w:p>
    <w:p w14:paraId="0D0D1C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B144B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64916F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3A687E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55DAE1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_marginLeft="50dp"</w:t>
      </w:r>
    </w:p>
    <w:p w14:paraId="491578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_marginRight="50dp"</w:t>
      </w:r>
    </w:p>
    <w:p w14:paraId="57AF1B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73B551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="center_horizontal"</w:t>
      </w:r>
    </w:p>
    <w:p w14:paraId="0DF506A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0C0DBF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&lt;ListView</w:t>
      </w:r>
    </w:p>
    <w:p w14:paraId="066C71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95C45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="@drawable/background_image"</w:t>
      </w:r>
    </w:p>
    <w:p w14:paraId="33D4D2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069334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586220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android:id="@+id/menuListView2"</w:t>
      </w:r>
    </w:p>
    <w:p w14:paraId="478EFF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53DF44B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&lt;Button--&gt;</w:t>
      </w:r>
    </w:p>
    <w:p w14:paraId="375D3B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android:id="@+id/btnPlaceOrder"--&gt;</w:t>
      </w:r>
    </w:p>
    <w:p w14:paraId="0EBF03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android:layout_width="350dp"--&gt;</w:t>
      </w:r>
    </w:p>
    <w:p w14:paraId="50E978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27C5F4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android:layout_gravity="center"--&gt;</w:t>
      </w:r>
    </w:p>
    <w:p w14:paraId="703869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android:layout_marginTop="10dp"--&gt;</w:t>
      </w:r>
    </w:p>
    <w:p w14:paraId="3F2713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android:backgroundTint="@color/btncolor1"--&gt;</w:t>
      </w:r>
    </w:p>
    <w:p w14:paraId="593430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android:padding="15dp"--&gt;</w:t>
      </w:r>
    </w:p>
    <w:p w14:paraId="422C20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android:text="Place Order"--&gt;</w:t>
      </w:r>
    </w:p>
    <w:p w14:paraId="31E9B37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android:textAllCaps="false"--&gt;</w:t>
      </w:r>
    </w:p>
    <w:p w14:paraId="6D979C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android:textSize="23dp"--&gt;</w:t>
      </w:r>
    </w:p>
    <w:p w14:paraId="6C54F4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app:cornerRadius="50dp" /&gt;--&gt;</w:t>
      </w:r>
    </w:p>
    <w:p w14:paraId="123FE5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3844790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android:id="@+id/btnMakePayment2"</w:t>
      </w:r>
    </w:p>
    <w:p w14:paraId="35E2C0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56EF99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0D732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1AAE85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3451F1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46ABD9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49C30C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android:text="Make Payment"</w:t>
      </w:r>
    </w:p>
    <w:p w14:paraId="5ACF6C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62766B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7405A1F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1724B7D0" w14:textId="77777777" w:rsidR="004D14D1" w:rsidRPr="004D14D1" w:rsidRDefault="004D14D1" w:rsidP="004D14D1">
      <w:pPr>
        <w:rPr>
          <w:sz w:val="18"/>
          <w:szCs w:val="18"/>
        </w:rPr>
      </w:pPr>
    </w:p>
    <w:p w14:paraId="30C75831" w14:textId="76AC69EC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72F5B460" w14:textId="154C723D" w:rsidR="001F282D" w:rsidRDefault="001F282D" w:rsidP="001F282D">
      <w:pPr>
        <w:rPr>
          <w:sz w:val="18"/>
          <w:szCs w:val="18"/>
        </w:rPr>
      </w:pPr>
      <w:r>
        <w:rPr>
          <w:sz w:val="18"/>
          <w:szCs w:val="18"/>
        </w:rPr>
        <w:t>activity_place_order_page</w:t>
      </w:r>
      <w:r w:rsidR="004D14D1">
        <w:rPr>
          <w:sz w:val="18"/>
          <w:szCs w:val="18"/>
        </w:rPr>
        <w:t>3</w:t>
      </w:r>
      <w:r>
        <w:rPr>
          <w:sz w:val="18"/>
          <w:szCs w:val="18"/>
        </w:rPr>
        <w:t>.xml</w:t>
      </w:r>
    </w:p>
    <w:p w14:paraId="56FD76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54C6AE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653045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07D9F1B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4F19C4D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2AA0D55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7724C8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="@drawable/img7"</w:t>
      </w:r>
    </w:p>
    <w:p w14:paraId="593E70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B63C8B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4E18136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=".PlaceOrderPage3"&gt;</w:t>
      </w:r>
    </w:p>
    <w:p w14:paraId="0CAD7173" w14:textId="77777777" w:rsidR="004D14D1" w:rsidRPr="004D14D1" w:rsidRDefault="004D14D1" w:rsidP="004D14D1">
      <w:pPr>
        <w:rPr>
          <w:sz w:val="18"/>
          <w:szCs w:val="18"/>
        </w:rPr>
      </w:pPr>
    </w:p>
    <w:p w14:paraId="74E5F5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34FA07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7014D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8020D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="Name"</w:t>
      </w:r>
    </w:p>
    <w:p w14:paraId="51CBE4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1613750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037CD7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753A5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0EFB69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android:id="@+id/userNamePlaceOrder3"</w:t>
      </w:r>
    </w:p>
    <w:p w14:paraId="5E0769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5D79D3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25A144E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36DE17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0131EC8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734C9A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CCDA3E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81521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="Mobile No."</w:t>
      </w:r>
    </w:p>
    <w:p w14:paraId="3DBC4D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7BF786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="phone"</w:t>
      </w:r>
    </w:p>
    <w:p w14:paraId="620197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7228BC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1FDF18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4CB8EA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android:id="@+id/userPhoneNumberPlaceOrder3"</w:t>
      </w:r>
    </w:p>
    <w:p w14:paraId="6D06802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2D707F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4FD5C8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578BD7C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2AE155D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21A6F8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android:id="@+id/btnUserTimePlaceOrder3"</w:t>
      </w:r>
    </w:p>
    <w:p w14:paraId="1D9A95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E74FC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90E898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3DBF1C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_marginRight="120dp"</w:t>
      </w:r>
    </w:p>
    <w:p w14:paraId="67C6312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39596D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36BF46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62F7B1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="0dp"</w:t>
      </w:r>
    </w:p>
    <w:p w14:paraId="536F3B3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android:text="Select Time"</w:t>
      </w:r>
    </w:p>
    <w:p w14:paraId="6D403F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54CBD9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="12dp"</w:t>
      </w:r>
    </w:p>
    <w:p w14:paraId="2B613A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4C0F70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&lt;TextView</w:t>
      </w:r>
    </w:p>
    <w:p w14:paraId="076E5D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014043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AF166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android:text="Today's Menu </w:t>
      </w:r>
      <w:proofErr w:type="gramStart"/>
      <w:r w:rsidRPr="004D14D1">
        <w:rPr>
          <w:sz w:val="18"/>
          <w:szCs w:val="18"/>
        </w:rPr>
        <w:t>Below :</w:t>
      </w:r>
      <w:proofErr w:type="gramEnd"/>
      <w:r w:rsidRPr="004D14D1">
        <w:rPr>
          <w:sz w:val="18"/>
          <w:szCs w:val="18"/>
        </w:rPr>
        <w:t xml:space="preserve"> "</w:t>
      </w:r>
    </w:p>
    <w:p w14:paraId="69F8032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A9D66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3379CD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62BD28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0DD6AE9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_marginLeft="50dp"</w:t>
      </w:r>
    </w:p>
    <w:p w14:paraId="7FF573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_marginRight="50dp"</w:t>
      </w:r>
    </w:p>
    <w:p w14:paraId="06519E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043E7E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="center_horizontal"</w:t>
      </w:r>
    </w:p>
    <w:p w14:paraId="6C98CD3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3D04FB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&lt;ListView</w:t>
      </w:r>
    </w:p>
    <w:p w14:paraId="03395B6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A74093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="@drawable/background_image"</w:t>
      </w:r>
    </w:p>
    <w:p w14:paraId="609216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5F66470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71C0774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android:id="@+id/menuListView3"</w:t>
      </w:r>
    </w:p>
    <w:p w14:paraId="7FAC58B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11D496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&lt;Button--&gt;</w:t>
      </w:r>
    </w:p>
    <w:p w14:paraId="239089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android:id="@+id/btnPlaceOrder"--&gt;</w:t>
      </w:r>
    </w:p>
    <w:p w14:paraId="7B09ACF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android:layout_width="350dp"--&gt;</w:t>
      </w:r>
    </w:p>
    <w:p w14:paraId="3D3E1A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12947A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android:layout_gravity="center"--&gt;</w:t>
      </w:r>
    </w:p>
    <w:p w14:paraId="6527E4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android:layout_marginTop="10dp"--&gt;</w:t>
      </w:r>
    </w:p>
    <w:p w14:paraId="467620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android:backgroundTint="@color/btncolor1"--&gt;</w:t>
      </w:r>
    </w:p>
    <w:p w14:paraId="3CB952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android:padding="15dp"--&gt;</w:t>
      </w:r>
    </w:p>
    <w:p w14:paraId="2C99B5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android:text="Place Order"--&gt;</w:t>
      </w:r>
    </w:p>
    <w:p w14:paraId="1FCEB8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android:textAllCaps="false"--&gt;</w:t>
      </w:r>
    </w:p>
    <w:p w14:paraId="588CB8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android:textSize="23dp"--&gt;</w:t>
      </w:r>
    </w:p>
    <w:p w14:paraId="298718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app:cornerRadius="50dp" /&gt;--&gt;</w:t>
      </w:r>
    </w:p>
    <w:p w14:paraId="3ED5C85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2A74BC0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android:id="@+id/btnMakePayment3"</w:t>
      </w:r>
    </w:p>
    <w:p w14:paraId="5B5E38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48A5A0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51B8D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5CFFD7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5E042C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61217A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5C5BA0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android:text="Make Payment"</w:t>
      </w:r>
    </w:p>
    <w:p w14:paraId="421C97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5DE4F3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336D04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7854CB85" w14:textId="77777777" w:rsidR="004D14D1" w:rsidRPr="004D14D1" w:rsidRDefault="004D14D1" w:rsidP="004D14D1">
      <w:pPr>
        <w:rPr>
          <w:sz w:val="18"/>
          <w:szCs w:val="18"/>
        </w:rPr>
      </w:pPr>
    </w:p>
    <w:p w14:paraId="736651B1" w14:textId="6810AAE5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56A28120" w14:textId="041877D4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activity_show_all_orders.xml</w:t>
      </w:r>
    </w:p>
    <w:p w14:paraId="15D7DA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14F0CC7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74E02E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5766715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1018327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0B55AB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70974E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="@drawable/bg3"</w:t>
      </w:r>
    </w:p>
    <w:p w14:paraId="77A985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D6C51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7F8D52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=".ShowAllOrders"&gt;</w:t>
      </w:r>
    </w:p>
    <w:p w14:paraId="6B98EEE2" w14:textId="77777777" w:rsidR="004D14D1" w:rsidRPr="004D14D1" w:rsidRDefault="004D14D1" w:rsidP="004D14D1">
      <w:pPr>
        <w:rPr>
          <w:sz w:val="18"/>
          <w:szCs w:val="18"/>
        </w:rPr>
      </w:pPr>
    </w:p>
    <w:p w14:paraId="651156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</w:t>
      </w:r>
    </w:p>
    <w:p w14:paraId="653801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0AF707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_marginTop="20dp"</w:t>
      </w:r>
    </w:p>
    <w:p w14:paraId="557B41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748CC0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android:id="@+id/allOrdersRecycler"</w:t>
      </w:r>
    </w:p>
    <w:p w14:paraId="56BD7D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3E87EB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_height="match_parent"&gt;</w:t>
      </w:r>
    </w:p>
    <w:p w14:paraId="7F6D675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.widget.RecyclerView&gt;</w:t>
      </w:r>
    </w:p>
    <w:p w14:paraId="232369D3" w14:textId="77777777" w:rsidR="004D14D1" w:rsidRPr="004D14D1" w:rsidRDefault="004D14D1" w:rsidP="004D14D1">
      <w:pPr>
        <w:rPr>
          <w:sz w:val="18"/>
          <w:szCs w:val="18"/>
        </w:rPr>
      </w:pPr>
    </w:p>
    <w:p w14:paraId="209F940D" w14:textId="77777777" w:rsidR="004D14D1" w:rsidRPr="004D14D1" w:rsidRDefault="004D14D1" w:rsidP="004D14D1">
      <w:pPr>
        <w:rPr>
          <w:sz w:val="18"/>
          <w:szCs w:val="18"/>
        </w:rPr>
      </w:pPr>
    </w:p>
    <w:p w14:paraId="1B79449E" w14:textId="24FF8CBE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44385488" w14:textId="14CD1A5E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activity_show_all_orders</w:t>
      </w:r>
      <w:r>
        <w:rPr>
          <w:sz w:val="18"/>
          <w:szCs w:val="18"/>
        </w:rPr>
        <w:t>2</w:t>
      </w:r>
      <w:r>
        <w:rPr>
          <w:sz w:val="18"/>
          <w:szCs w:val="18"/>
        </w:rPr>
        <w:t>.xml</w:t>
      </w:r>
    </w:p>
    <w:p w14:paraId="7F48E90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2B219E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43CE05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51AC9F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66653D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54EC92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12AAEA1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="@drawable/bg3"</w:t>
      </w:r>
    </w:p>
    <w:p w14:paraId="41E33C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586E5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630C2C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=".ShowAllOrders2"&gt;</w:t>
      </w:r>
    </w:p>
    <w:p w14:paraId="651351B5" w14:textId="77777777" w:rsidR="004D14D1" w:rsidRPr="004D14D1" w:rsidRDefault="004D14D1" w:rsidP="004D14D1">
      <w:pPr>
        <w:rPr>
          <w:sz w:val="18"/>
          <w:szCs w:val="18"/>
        </w:rPr>
      </w:pPr>
    </w:p>
    <w:p w14:paraId="313283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</w:t>
      </w:r>
    </w:p>
    <w:p w14:paraId="79EF14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3FF65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_marginTop="20dp"</w:t>
      </w:r>
    </w:p>
    <w:p w14:paraId="57F53B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75E6CC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android:id="@+id/allOrdersRecycler2"</w:t>
      </w:r>
    </w:p>
    <w:p w14:paraId="3243B4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6A7108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_height="match_parent"&gt;</w:t>
      </w:r>
    </w:p>
    <w:p w14:paraId="0D70C8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.widget.RecyclerView&gt;</w:t>
      </w:r>
    </w:p>
    <w:p w14:paraId="3ADB57AB" w14:textId="77777777" w:rsidR="004D14D1" w:rsidRPr="004D14D1" w:rsidRDefault="004D14D1" w:rsidP="004D14D1">
      <w:pPr>
        <w:rPr>
          <w:sz w:val="18"/>
          <w:szCs w:val="18"/>
        </w:rPr>
      </w:pPr>
    </w:p>
    <w:p w14:paraId="75D20314" w14:textId="0BBF1916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7469ADE1" w14:textId="34A71DA8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activity_show_all_orders</w:t>
      </w:r>
      <w:r>
        <w:rPr>
          <w:sz w:val="18"/>
          <w:szCs w:val="18"/>
        </w:rPr>
        <w:t>3</w:t>
      </w:r>
      <w:r>
        <w:rPr>
          <w:sz w:val="18"/>
          <w:szCs w:val="18"/>
        </w:rPr>
        <w:t>.xml</w:t>
      </w:r>
    </w:p>
    <w:p w14:paraId="397E81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454ABA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5EDF18A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2FC1A0D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324396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65F32E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3D578C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="@drawable/bg3"</w:t>
      </w:r>
    </w:p>
    <w:p w14:paraId="62BB80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E489F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532DDE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=".ShowAllOrders3"&gt;</w:t>
      </w:r>
    </w:p>
    <w:p w14:paraId="21ADC889" w14:textId="77777777" w:rsidR="004D14D1" w:rsidRPr="004D14D1" w:rsidRDefault="004D14D1" w:rsidP="004D14D1">
      <w:pPr>
        <w:rPr>
          <w:sz w:val="18"/>
          <w:szCs w:val="18"/>
        </w:rPr>
      </w:pPr>
    </w:p>
    <w:p w14:paraId="22F301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</w:t>
      </w:r>
    </w:p>
    <w:p w14:paraId="5F96A4E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141D5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_marginTop="20dp"</w:t>
      </w:r>
    </w:p>
    <w:p w14:paraId="45B566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5B2495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android:id="@+id/allOrdersRecycler3"</w:t>
      </w:r>
    </w:p>
    <w:p w14:paraId="2580F9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5FE6E8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_height="match_parent"&gt;</w:t>
      </w:r>
    </w:p>
    <w:p w14:paraId="38692E4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.widget.RecyclerView&gt;</w:t>
      </w:r>
    </w:p>
    <w:p w14:paraId="36212EC3" w14:textId="77777777" w:rsidR="004D14D1" w:rsidRPr="004D14D1" w:rsidRDefault="004D14D1" w:rsidP="004D14D1">
      <w:pPr>
        <w:rPr>
          <w:sz w:val="18"/>
          <w:szCs w:val="18"/>
        </w:rPr>
      </w:pPr>
    </w:p>
    <w:p w14:paraId="320BC7EE" w14:textId="77777777" w:rsidR="004D14D1" w:rsidRPr="004D14D1" w:rsidRDefault="004D14D1" w:rsidP="004D14D1">
      <w:pPr>
        <w:rPr>
          <w:sz w:val="18"/>
          <w:szCs w:val="18"/>
        </w:rPr>
      </w:pPr>
    </w:p>
    <w:p w14:paraId="44006002" w14:textId="0901CE2E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739EF4F8" w14:textId="747A55A3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activity_</w:t>
      </w:r>
      <w:r>
        <w:rPr>
          <w:sz w:val="18"/>
          <w:szCs w:val="18"/>
        </w:rPr>
        <w:t>student_dash_board.xml</w:t>
      </w:r>
    </w:p>
    <w:p w14:paraId="20FF09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73142ED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685557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2D1542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239EBD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1BD107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="@drawable/img7"</w:t>
      </w:r>
    </w:p>
    <w:p w14:paraId="3D1C22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7B5C37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BD70D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242C90D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=".StudentDashBoard"&gt;</w:t>
      </w:r>
    </w:p>
    <w:p w14:paraId="5CBD05DB" w14:textId="77777777" w:rsidR="004D14D1" w:rsidRPr="004D14D1" w:rsidRDefault="004D14D1" w:rsidP="004D14D1">
      <w:pPr>
        <w:rPr>
          <w:sz w:val="18"/>
          <w:szCs w:val="18"/>
        </w:rPr>
      </w:pPr>
    </w:p>
    <w:p w14:paraId="5A96918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</w:t>
      </w:r>
      <w:proofErr w:type="gramStart"/>
      <w:r w:rsidRPr="004D14D1">
        <w:rPr>
          <w:sz w:val="18"/>
          <w:szCs w:val="18"/>
        </w:rPr>
        <w:t>com.google</w:t>
      </w:r>
      <w:proofErr w:type="gramEnd"/>
      <w:r w:rsidRPr="004D14D1">
        <w:rPr>
          <w:sz w:val="18"/>
          <w:szCs w:val="18"/>
        </w:rPr>
        <w:t>.android.material.appbar.AppBarLayout</w:t>
      </w:r>
    </w:p>
    <w:p w14:paraId="5D59C2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android:id="@+id/appBarLayout"</w:t>
      </w:r>
    </w:p>
    <w:p w14:paraId="577E2C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="@drawable/img7"</w:t>
      </w:r>
    </w:p>
    <w:p w14:paraId="1E6FB2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E2A26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_height="120dp"&gt;</w:t>
      </w:r>
    </w:p>
    <w:p w14:paraId="7201BB0C" w14:textId="77777777" w:rsidR="004D14D1" w:rsidRPr="004D14D1" w:rsidRDefault="004D14D1" w:rsidP="004D14D1">
      <w:pPr>
        <w:rPr>
          <w:sz w:val="18"/>
          <w:szCs w:val="18"/>
        </w:rPr>
      </w:pPr>
    </w:p>
    <w:p w14:paraId="4771B9C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70F058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F7313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CBD4A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="horizontal"&gt;</w:t>
      </w:r>
    </w:p>
    <w:p w14:paraId="54E33E59" w14:textId="77777777" w:rsidR="004D14D1" w:rsidRPr="004D14D1" w:rsidRDefault="004D14D1" w:rsidP="004D14D1">
      <w:pPr>
        <w:rPr>
          <w:sz w:val="18"/>
          <w:szCs w:val="18"/>
        </w:rPr>
      </w:pPr>
    </w:p>
    <w:p w14:paraId="2CDBBEB7" w14:textId="77777777" w:rsidR="004D14D1" w:rsidRPr="004D14D1" w:rsidRDefault="004D14D1" w:rsidP="004D14D1">
      <w:pPr>
        <w:rPr>
          <w:sz w:val="18"/>
          <w:szCs w:val="18"/>
        </w:rPr>
      </w:pPr>
    </w:p>
    <w:p w14:paraId="053038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260438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android:id="@+id/goToAboutFoodXpress"</w:t>
      </w:r>
    </w:p>
    <w:p w14:paraId="0B09E1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_width="0dp"</w:t>
      </w:r>
    </w:p>
    <w:p w14:paraId="151FA4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9FDB7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_weight="1"</w:t>
      </w:r>
    </w:p>
    <w:p w14:paraId="156524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6428B4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_marginTop="20dp"</w:t>
      </w:r>
    </w:p>
    <w:p w14:paraId="089AAAE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android:text="ABOUT US"</w:t>
      </w:r>
    </w:p>
    <w:p w14:paraId="309BE0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_marginBottom="10dp"</w:t>
      </w:r>
    </w:p>
    <w:p w14:paraId="66F6B9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24239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19B0E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1498D9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android:clickable</w:t>
      </w:r>
      <w:proofErr w:type="gramEnd"/>
      <w:r w:rsidRPr="004D14D1">
        <w:rPr>
          <w:sz w:val="18"/>
          <w:szCs w:val="18"/>
        </w:rPr>
        <w:t>="true"</w:t>
      </w:r>
    </w:p>
    <w:p w14:paraId="46EF9FB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android:focusable</w:t>
      </w:r>
      <w:proofErr w:type="gramEnd"/>
      <w:r w:rsidRPr="004D14D1">
        <w:rPr>
          <w:sz w:val="18"/>
          <w:szCs w:val="18"/>
        </w:rPr>
        <w:t>="true"/&gt;</w:t>
      </w:r>
    </w:p>
    <w:p w14:paraId="71CF2364" w14:textId="77777777" w:rsidR="004D14D1" w:rsidRPr="004D14D1" w:rsidRDefault="004D14D1" w:rsidP="004D14D1">
      <w:pPr>
        <w:rPr>
          <w:sz w:val="18"/>
          <w:szCs w:val="18"/>
        </w:rPr>
      </w:pPr>
    </w:p>
    <w:p w14:paraId="328DB37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&lt;TextView--&gt;</w:t>
      </w:r>
    </w:p>
    <w:p w14:paraId="012A5A5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android:id="@+id/goToProfilePage"--&gt;</w:t>
      </w:r>
    </w:p>
    <w:p w14:paraId="50D9408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android:layout_width="0dp"--&gt;</w:t>
      </w:r>
    </w:p>
    <w:p w14:paraId="398C80D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android:textSize="20dp"--&gt;</w:t>
      </w:r>
    </w:p>
    <w:p w14:paraId="5E376D3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0F6641F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android:layout_weight="1"--&gt;</w:t>
      </w:r>
    </w:p>
    <w:p w14:paraId="60FD1F7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android:layout_marginTop="20dp"--&gt;</w:t>
      </w:r>
    </w:p>
    <w:p w14:paraId="69ACA1F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android:text="PROFILE"--&gt;</w:t>
      </w:r>
    </w:p>
    <w:p w14:paraId="1ECE987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android:layout_marginBottom="10dp"--&gt;</w:t>
      </w:r>
    </w:p>
    <w:p w14:paraId="76BBB9E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android:textColor="@color/white"--&gt;</w:t>
      </w:r>
    </w:p>
    <w:p w14:paraId="1AD71D3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android:textStyle="bold"--&gt;</w:t>
      </w:r>
    </w:p>
    <w:p w14:paraId="4987D80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android:gravity="center"--&gt;</w:t>
      </w:r>
    </w:p>
    <w:p w14:paraId="7B76C48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android:clickable="true"--&gt;</w:t>
      </w:r>
    </w:p>
    <w:p w14:paraId="165F50C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android:focusable="true"/&gt;--&gt;</w:t>
      </w:r>
    </w:p>
    <w:p w14:paraId="61AAD05C" w14:textId="77777777" w:rsidR="004D14D1" w:rsidRPr="004D14D1" w:rsidRDefault="004D14D1" w:rsidP="004D14D1">
      <w:pPr>
        <w:rPr>
          <w:sz w:val="18"/>
          <w:szCs w:val="18"/>
        </w:rPr>
      </w:pPr>
    </w:p>
    <w:p w14:paraId="7108531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67690C0C" w14:textId="77777777" w:rsidR="004D14D1" w:rsidRPr="004D14D1" w:rsidRDefault="004D14D1" w:rsidP="004D14D1">
      <w:pPr>
        <w:rPr>
          <w:sz w:val="18"/>
          <w:szCs w:val="18"/>
        </w:rPr>
      </w:pPr>
    </w:p>
    <w:p w14:paraId="44000F16" w14:textId="77777777" w:rsidR="004D14D1" w:rsidRPr="004D14D1" w:rsidRDefault="004D14D1" w:rsidP="004D14D1">
      <w:pPr>
        <w:rPr>
          <w:sz w:val="18"/>
          <w:szCs w:val="18"/>
        </w:rPr>
      </w:pPr>
    </w:p>
    <w:p w14:paraId="514F99F4" w14:textId="77777777" w:rsidR="004D14D1" w:rsidRPr="004D14D1" w:rsidRDefault="004D14D1" w:rsidP="004D14D1">
      <w:pPr>
        <w:rPr>
          <w:sz w:val="18"/>
          <w:szCs w:val="18"/>
        </w:rPr>
      </w:pPr>
    </w:p>
    <w:p w14:paraId="75D2131C" w14:textId="77777777" w:rsidR="004D14D1" w:rsidRPr="004D14D1" w:rsidRDefault="004D14D1" w:rsidP="004D14D1">
      <w:pPr>
        <w:rPr>
          <w:sz w:val="18"/>
          <w:szCs w:val="18"/>
        </w:rPr>
      </w:pPr>
    </w:p>
    <w:p w14:paraId="173401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</w:t>
      </w:r>
      <w:proofErr w:type="gramStart"/>
      <w:r w:rsidRPr="004D14D1">
        <w:rPr>
          <w:sz w:val="18"/>
          <w:szCs w:val="18"/>
        </w:rPr>
        <w:t>androidx.appcompat</w:t>
      </w:r>
      <w:proofErr w:type="gramEnd"/>
      <w:r w:rsidRPr="004D14D1">
        <w:rPr>
          <w:sz w:val="18"/>
          <w:szCs w:val="18"/>
        </w:rPr>
        <w:t>.widget.Toolbar</w:t>
      </w:r>
    </w:p>
    <w:p w14:paraId="412952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android:id="@+id/toolbar"</w:t>
      </w:r>
    </w:p>
    <w:p w14:paraId="695A66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C0CC9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_height="70dp"</w:t>
      </w:r>
    </w:p>
    <w:p w14:paraId="21A647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="#0562A7"</w:t>
      </w:r>
    </w:p>
    <w:p w14:paraId="030C93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android:theme</w:t>
      </w:r>
      <w:proofErr w:type="gramEnd"/>
      <w:r w:rsidRPr="004D14D1">
        <w:rPr>
          <w:sz w:val="18"/>
          <w:szCs w:val="18"/>
        </w:rPr>
        <w:t>="@style/ThemeOverlay.AppCompat.Dark.ActionBar"</w:t>
      </w:r>
    </w:p>
    <w:p w14:paraId="148C11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app:title</w:t>
      </w:r>
      <w:proofErr w:type="gramEnd"/>
      <w:r w:rsidRPr="004D14D1">
        <w:rPr>
          <w:sz w:val="18"/>
          <w:szCs w:val="18"/>
        </w:rPr>
        <w:t>="Mess Dashboard"</w:t>
      </w:r>
    </w:p>
    <w:p w14:paraId="5C8267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app:titleTextColor</w:t>
      </w:r>
      <w:proofErr w:type="gramEnd"/>
      <w:r w:rsidRPr="004D14D1">
        <w:rPr>
          <w:sz w:val="18"/>
          <w:szCs w:val="18"/>
        </w:rPr>
        <w:t>="@android:color/white"</w:t>
      </w:r>
    </w:p>
    <w:p w14:paraId="11D577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app:popupTheme</w:t>
      </w:r>
      <w:proofErr w:type="gramEnd"/>
      <w:r w:rsidRPr="004D14D1">
        <w:rPr>
          <w:sz w:val="18"/>
          <w:szCs w:val="18"/>
        </w:rPr>
        <w:t>="@style/ThemeOverlay.AppCompat.Light" /&gt;</w:t>
      </w:r>
    </w:p>
    <w:p w14:paraId="454E6531" w14:textId="77777777" w:rsidR="004D14D1" w:rsidRPr="004D14D1" w:rsidRDefault="004D14D1" w:rsidP="004D14D1">
      <w:pPr>
        <w:rPr>
          <w:sz w:val="18"/>
          <w:szCs w:val="18"/>
        </w:rPr>
      </w:pPr>
    </w:p>
    <w:p w14:paraId="6B8CE6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</w:t>
      </w:r>
      <w:proofErr w:type="gramStart"/>
      <w:r w:rsidRPr="004D14D1">
        <w:rPr>
          <w:sz w:val="18"/>
          <w:szCs w:val="18"/>
        </w:rPr>
        <w:t>com.google</w:t>
      </w:r>
      <w:proofErr w:type="gramEnd"/>
      <w:r w:rsidRPr="004D14D1">
        <w:rPr>
          <w:sz w:val="18"/>
          <w:szCs w:val="18"/>
        </w:rPr>
        <w:t>.android.material.appbar.AppBarLayout&gt;</w:t>
      </w:r>
    </w:p>
    <w:p w14:paraId="177AB845" w14:textId="77777777" w:rsidR="004D14D1" w:rsidRPr="004D14D1" w:rsidRDefault="004D14D1" w:rsidP="004D14D1">
      <w:pPr>
        <w:rPr>
          <w:sz w:val="18"/>
          <w:szCs w:val="18"/>
        </w:rPr>
      </w:pPr>
    </w:p>
    <w:p w14:paraId="59FBE9BC" w14:textId="77777777" w:rsidR="004D14D1" w:rsidRPr="004D14D1" w:rsidRDefault="004D14D1" w:rsidP="004D14D1">
      <w:pPr>
        <w:rPr>
          <w:sz w:val="18"/>
          <w:szCs w:val="18"/>
        </w:rPr>
      </w:pPr>
    </w:p>
    <w:p w14:paraId="3042B3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Search View --&gt;</w:t>
      </w:r>
    </w:p>
    <w:p w14:paraId="09F6C08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&lt;com.google.android.material.textfield.TextInputLayout--&gt;</w:t>
      </w:r>
    </w:p>
    <w:p w14:paraId="5A4453C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android:id="@+id/searchView"--&gt;</w:t>
      </w:r>
    </w:p>
    <w:p w14:paraId="0A4EF29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style="@style/Widget.MaterialComponents.TextInputLayout.OutlinedBox"--&gt;</w:t>
      </w:r>
    </w:p>
    <w:p w14:paraId="11BDDAB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android:layout_width="380dp"--&gt;</w:t>
      </w:r>
    </w:p>
    <w:p w14:paraId="3B7C26A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24E3806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android:layout_marginStart="16dp"--&gt;</w:t>
      </w:r>
    </w:p>
    <w:p w14:paraId="46C2B26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android:layout_marginTop="16dp"--&gt;</w:t>
      </w:r>
    </w:p>
    <w:p w14:paraId="3644283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android:layout_marginEnd="16dp"--&gt;</w:t>
      </w:r>
    </w:p>
    <w:p w14:paraId="6FC6876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app:layout_constraintEnd_toEndOf="parent"--&gt;</w:t>
      </w:r>
    </w:p>
    <w:p w14:paraId="2E46B0E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app:layout_constraintStart_toStartOf="parent"--&gt;</w:t>
      </w:r>
    </w:p>
    <w:p w14:paraId="68FD3FE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app:layout_constraintTop_toBottomOf="@+id/appBarLayout"&gt;--&gt;</w:t>
      </w:r>
    </w:p>
    <w:p w14:paraId="568913F3" w14:textId="77777777" w:rsidR="004D14D1" w:rsidRPr="004D14D1" w:rsidRDefault="004D14D1" w:rsidP="004D14D1">
      <w:pPr>
        <w:rPr>
          <w:sz w:val="18"/>
          <w:szCs w:val="18"/>
        </w:rPr>
      </w:pPr>
    </w:p>
    <w:p w14:paraId="63CF305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&lt;com.google.android.material.textfield.TextInputEditText--&gt;</w:t>
      </w:r>
    </w:p>
    <w:p w14:paraId="1E7F268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android:id="@+id/editTextSearch"--&gt;</w:t>
      </w:r>
    </w:p>
    <w:p w14:paraId="0EF581C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android:layout_width="match_parent"--&gt;</w:t>
      </w:r>
    </w:p>
    <w:p w14:paraId="7B80716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android:layout_height="wrap_content"--&gt;</w:t>
      </w:r>
    </w:p>
    <w:p w14:paraId="098A780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android:background="@color/white"--&gt;</w:t>
      </w:r>
    </w:p>
    <w:p w14:paraId="202B334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android:hint="Search for available mess" /&gt;--&gt;</w:t>
      </w:r>
    </w:p>
    <w:p w14:paraId="345C08DC" w14:textId="77777777" w:rsidR="004D14D1" w:rsidRPr="004D14D1" w:rsidRDefault="004D14D1" w:rsidP="004D14D1">
      <w:pPr>
        <w:rPr>
          <w:sz w:val="18"/>
          <w:szCs w:val="18"/>
        </w:rPr>
      </w:pPr>
    </w:p>
    <w:p w14:paraId="49CCAB6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&lt;/com.google.android.material.textfield.TextInputLayout&gt;--&gt;</w:t>
      </w:r>
    </w:p>
    <w:p w14:paraId="4BD75858" w14:textId="77777777" w:rsidR="004D14D1" w:rsidRPr="004D14D1" w:rsidRDefault="004D14D1" w:rsidP="004D14D1">
      <w:pPr>
        <w:rPr>
          <w:sz w:val="18"/>
          <w:szCs w:val="18"/>
        </w:rPr>
      </w:pPr>
    </w:p>
    <w:p w14:paraId="1F64F2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RecyclerView for Restaurants --&gt;</w:t>
      </w:r>
    </w:p>
    <w:p w14:paraId="7ECA0D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</w:t>
      </w:r>
      <w:proofErr w:type="gramStart"/>
      <w:r w:rsidRPr="004D14D1">
        <w:rPr>
          <w:sz w:val="18"/>
          <w:szCs w:val="18"/>
        </w:rPr>
        <w:t>androidx.recyclerview</w:t>
      </w:r>
      <w:proofErr w:type="gramEnd"/>
      <w:r w:rsidRPr="004D14D1">
        <w:rPr>
          <w:sz w:val="18"/>
          <w:szCs w:val="18"/>
        </w:rPr>
        <w:t>.widget.RecyclerView</w:t>
      </w:r>
    </w:p>
    <w:p w14:paraId="2873E50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android:id="@+id/recyclerViewRestaurants"</w:t>
      </w:r>
    </w:p>
    <w:p w14:paraId="0126F4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_width="0dp"</w:t>
      </w:r>
    </w:p>
    <w:p w14:paraId="4E815E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_height="0dp"</w:t>
      </w:r>
    </w:p>
    <w:p w14:paraId="541350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_marginTop="8dp"</w:t>
      </w:r>
    </w:p>
    <w:p w14:paraId="03F322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app:layoutManager</w:t>
      </w:r>
      <w:proofErr w:type="gramEnd"/>
      <w:r w:rsidRPr="004D14D1">
        <w:rPr>
          <w:sz w:val="18"/>
          <w:szCs w:val="18"/>
        </w:rPr>
        <w:t>="androidx.recyclerview.widget.LinearLayoutManager"</w:t>
      </w:r>
    </w:p>
    <w:p w14:paraId="218119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app:layout</w:t>
      </w:r>
      <w:proofErr w:type="gramEnd"/>
      <w:r w:rsidRPr="004D14D1">
        <w:rPr>
          <w:sz w:val="18"/>
          <w:szCs w:val="18"/>
        </w:rPr>
        <w:t>_constraintEnd_toEndOf="parent"</w:t>
      </w:r>
    </w:p>
    <w:p w14:paraId="70B05F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app:layout</w:t>
      </w:r>
      <w:proofErr w:type="gramEnd"/>
      <w:r w:rsidRPr="004D14D1">
        <w:rPr>
          <w:sz w:val="18"/>
          <w:szCs w:val="18"/>
        </w:rPr>
        <w:t>_constraintStart_toStartOf="parent"</w:t>
      </w:r>
    </w:p>
    <w:p w14:paraId="3958A7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app:layout</w:t>
      </w:r>
      <w:proofErr w:type="gramEnd"/>
      <w:r w:rsidRPr="004D14D1">
        <w:rPr>
          <w:sz w:val="18"/>
          <w:szCs w:val="18"/>
        </w:rPr>
        <w:t>_constraintTop_toBottomOf="@+id/searchView" /&gt;</w:t>
      </w:r>
    </w:p>
    <w:p w14:paraId="192A130E" w14:textId="77777777" w:rsidR="004D14D1" w:rsidRPr="004D14D1" w:rsidRDefault="004D14D1" w:rsidP="004D14D1">
      <w:pPr>
        <w:rPr>
          <w:sz w:val="18"/>
          <w:szCs w:val="18"/>
        </w:rPr>
      </w:pPr>
    </w:p>
    <w:p w14:paraId="7E29C0AC" w14:textId="77777777" w:rsidR="004D14D1" w:rsidRPr="004D14D1" w:rsidRDefault="004D14D1" w:rsidP="004D14D1">
      <w:pPr>
        <w:rPr>
          <w:sz w:val="18"/>
          <w:szCs w:val="18"/>
        </w:rPr>
      </w:pPr>
    </w:p>
    <w:p w14:paraId="22D1765B" w14:textId="77777777" w:rsidR="004D14D1" w:rsidRPr="004D14D1" w:rsidRDefault="004D14D1" w:rsidP="004D14D1">
      <w:pPr>
        <w:rPr>
          <w:sz w:val="18"/>
          <w:szCs w:val="18"/>
        </w:rPr>
      </w:pPr>
    </w:p>
    <w:p w14:paraId="58B63BE0" w14:textId="77777777" w:rsidR="004D14D1" w:rsidRPr="004D14D1" w:rsidRDefault="004D14D1" w:rsidP="004D14D1">
      <w:pPr>
        <w:rPr>
          <w:sz w:val="18"/>
          <w:szCs w:val="18"/>
        </w:rPr>
      </w:pPr>
    </w:p>
    <w:p w14:paraId="6223F0C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&lt;ScrollView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_marginTop="30dp"</w:t>
      </w:r>
    </w:p>
    <w:p w14:paraId="17D87AB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_width="fill_parent"</w:t>
      </w:r>
    </w:p>
    <w:p w14:paraId="66E8FE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36AC3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android:id="@+id/scrollView"&gt;</w:t>
      </w:r>
    </w:p>
    <w:p w14:paraId="01E2D0AC" w14:textId="77777777" w:rsidR="004D14D1" w:rsidRPr="004D14D1" w:rsidRDefault="004D14D1" w:rsidP="004D14D1">
      <w:pPr>
        <w:rPr>
          <w:sz w:val="18"/>
          <w:szCs w:val="18"/>
        </w:rPr>
      </w:pPr>
    </w:p>
    <w:p w14:paraId="756C08C2" w14:textId="77777777" w:rsidR="004D14D1" w:rsidRPr="004D14D1" w:rsidRDefault="004D14D1" w:rsidP="004D14D1">
      <w:pPr>
        <w:rPr>
          <w:sz w:val="18"/>
          <w:szCs w:val="18"/>
        </w:rPr>
      </w:pPr>
    </w:p>
    <w:p w14:paraId="4C98F6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232675D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_width="fill_parent"</w:t>
      </w:r>
    </w:p>
    <w:p w14:paraId="1583F2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_height="fill_parent"</w:t>
      </w:r>
    </w:p>
    <w:p w14:paraId="01F45A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 &gt;</w:t>
      </w:r>
    </w:p>
    <w:p w14:paraId="165225B3" w14:textId="77777777" w:rsidR="004D14D1" w:rsidRPr="004D14D1" w:rsidRDefault="004D14D1" w:rsidP="004D14D1">
      <w:pPr>
        <w:rPr>
          <w:sz w:val="18"/>
          <w:szCs w:val="18"/>
        </w:rPr>
      </w:pPr>
    </w:p>
    <w:p w14:paraId="687CFC73" w14:textId="77777777" w:rsidR="004D14D1" w:rsidRPr="004D14D1" w:rsidRDefault="004D14D1" w:rsidP="004D14D1">
      <w:pPr>
        <w:rPr>
          <w:sz w:val="18"/>
          <w:szCs w:val="18"/>
        </w:rPr>
      </w:pPr>
    </w:p>
    <w:p w14:paraId="1DEDB0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</w:t>
      </w:r>
    </w:p>
    <w:p w14:paraId="4285E3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56B82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88AFA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android:id="@+id/adityaMess"</w:t>
      </w:r>
    </w:p>
    <w:p w14:paraId="76BD59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5920CA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android:elevation</w:t>
      </w:r>
      <w:proofErr w:type="gramEnd"/>
      <w:r w:rsidRPr="004D14D1">
        <w:rPr>
          <w:sz w:val="18"/>
          <w:szCs w:val="18"/>
        </w:rPr>
        <w:t>="20dp"</w:t>
      </w:r>
    </w:p>
    <w:p w14:paraId="59FE4E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="15dp"&gt;</w:t>
      </w:r>
    </w:p>
    <w:p w14:paraId="0C15A259" w14:textId="77777777" w:rsidR="004D14D1" w:rsidRPr="004D14D1" w:rsidRDefault="004D14D1" w:rsidP="004D14D1">
      <w:pPr>
        <w:rPr>
          <w:sz w:val="18"/>
          <w:szCs w:val="18"/>
        </w:rPr>
      </w:pPr>
    </w:p>
    <w:p w14:paraId="3501E5C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&lt;RelativeLayout</w:t>
      </w:r>
    </w:p>
    <w:p w14:paraId="24D80A8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F17FE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68D8B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1F3D73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="16dp"&gt;</w:t>
      </w:r>
    </w:p>
    <w:p w14:paraId="137CAB36" w14:textId="77777777" w:rsidR="004D14D1" w:rsidRPr="004D14D1" w:rsidRDefault="004D14D1" w:rsidP="004D14D1">
      <w:pPr>
        <w:rPr>
          <w:sz w:val="18"/>
          <w:szCs w:val="18"/>
        </w:rPr>
      </w:pPr>
    </w:p>
    <w:p w14:paraId="30C0FB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Image --&gt;</w:t>
      </w:r>
    </w:p>
    <w:p w14:paraId="767C4E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&lt;ImageView</w:t>
      </w:r>
    </w:p>
    <w:p w14:paraId="19D808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android:id="@+id/imageViewRestaurant1"</w:t>
      </w:r>
    </w:p>
    <w:p w14:paraId="0FC53D3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_width="100dp"</w:t>
      </w:r>
    </w:p>
    <w:p w14:paraId="1CC921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6B2159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android:scaleType</w:t>
      </w:r>
      <w:proofErr w:type="gramEnd"/>
      <w:r w:rsidRPr="004D14D1">
        <w:rPr>
          <w:sz w:val="18"/>
          <w:szCs w:val="18"/>
        </w:rPr>
        <w:t>="centerCrop"</w:t>
      </w:r>
    </w:p>
    <w:p w14:paraId="796FD89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android:src="@drawable/img2" /&gt;</w:t>
      </w:r>
    </w:p>
    <w:p w14:paraId="52D6570D" w14:textId="77777777" w:rsidR="004D14D1" w:rsidRPr="004D14D1" w:rsidRDefault="004D14D1" w:rsidP="004D14D1">
      <w:pPr>
        <w:rPr>
          <w:sz w:val="18"/>
          <w:szCs w:val="18"/>
        </w:rPr>
      </w:pPr>
    </w:p>
    <w:p w14:paraId="03D681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Name --&gt;</w:t>
      </w:r>
    </w:p>
    <w:p w14:paraId="572CA4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66AF77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android:id="@+id/textViewRestaurantName1"</w:t>
      </w:r>
    </w:p>
    <w:p w14:paraId="748187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82B32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C317D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_marginStart="16dp"</w:t>
      </w:r>
    </w:p>
    <w:p w14:paraId="319D3A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_toEndOf="@id/imageViewRestaurant1"</w:t>
      </w:r>
    </w:p>
    <w:p w14:paraId="77D2E3A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android:text="ADITYA MESS"</w:t>
      </w:r>
    </w:p>
    <w:p w14:paraId="707480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="@android:color/black"</w:t>
      </w:r>
    </w:p>
    <w:p w14:paraId="407800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="18sp"</w:t>
      </w:r>
    </w:p>
    <w:p w14:paraId="56C751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 /&gt;</w:t>
      </w:r>
    </w:p>
    <w:p w14:paraId="37A16054" w14:textId="77777777" w:rsidR="004D14D1" w:rsidRPr="004D14D1" w:rsidRDefault="004D14D1" w:rsidP="004D14D1">
      <w:pPr>
        <w:rPr>
          <w:sz w:val="18"/>
          <w:szCs w:val="18"/>
        </w:rPr>
      </w:pPr>
    </w:p>
    <w:p w14:paraId="44F955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C4A3C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6F420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E8092C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358B0C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32656D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78165B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android:text="Location: Main Campus"/&gt;</w:t>
      </w:r>
    </w:p>
    <w:p w14:paraId="0CBA6ECD" w14:textId="77777777" w:rsidR="004D14D1" w:rsidRPr="004D14D1" w:rsidRDefault="004D14D1" w:rsidP="004D14D1">
      <w:pPr>
        <w:rPr>
          <w:sz w:val="18"/>
          <w:szCs w:val="18"/>
        </w:rPr>
      </w:pPr>
    </w:p>
    <w:p w14:paraId="6739547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D6A103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8FD67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C7298D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535E9CA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FAD0B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5CADCD0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</w:t>
      </w:r>
      <w:proofErr w:type="gramStart"/>
      <w:r w:rsidRPr="004D14D1">
        <w:rPr>
          <w:sz w:val="18"/>
          <w:szCs w:val="18"/>
        </w:rPr>
        <w:t>Contact :</w:t>
      </w:r>
      <w:proofErr w:type="gramEnd"/>
      <w:r w:rsidRPr="004D14D1">
        <w:rPr>
          <w:sz w:val="18"/>
          <w:szCs w:val="18"/>
        </w:rPr>
        <w:t>+919465289230" /&gt;</w:t>
      </w:r>
    </w:p>
    <w:p w14:paraId="12A00739" w14:textId="77777777" w:rsidR="004D14D1" w:rsidRPr="004D14D1" w:rsidRDefault="004D14D1" w:rsidP="004D14D1">
      <w:pPr>
        <w:rPr>
          <w:sz w:val="18"/>
          <w:szCs w:val="18"/>
        </w:rPr>
      </w:pPr>
    </w:p>
    <w:p w14:paraId="2041E2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A9E55E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7526E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06E16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5A58A9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android:id="@+id/goToStudentMenuPage"</w:t>
      </w:r>
    </w:p>
    <w:p w14:paraId="165E52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_marginTop="75dp"</w:t>
      </w:r>
    </w:p>
    <w:p w14:paraId="3B9B52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50AD2C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android:text="Menu"/&gt;</w:t>
      </w:r>
    </w:p>
    <w:p w14:paraId="1E854073" w14:textId="77777777" w:rsidR="004D14D1" w:rsidRPr="004D14D1" w:rsidRDefault="004D14D1" w:rsidP="004D14D1">
      <w:pPr>
        <w:rPr>
          <w:sz w:val="18"/>
          <w:szCs w:val="18"/>
        </w:rPr>
      </w:pPr>
    </w:p>
    <w:p w14:paraId="79063D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&lt;/RelativeLayout&gt;</w:t>
      </w:r>
    </w:p>
    <w:p w14:paraId="7F7D49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046DE2B4" w14:textId="77777777" w:rsidR="004D14D1" w:rsidRPr="004D14D1" w:rsidRDefault="004D14D1" w:rsidP="004D14D1">
      <w:pPr>
        <w:rPr>
          <w:sz w:val="18"/>
          <w:szCs w:val="18"/>
        </w:rPr>
      </w:pPr>
    </w:p>
    <w:p w14:paraId="069EB749" w14:textId="77777777" w:rsidR="004D14D1" w:rsidRPr="004D14D1" w:rsidRDefault="004D14D1" w:rsidP="004D14D1">
      <w:pPr>
        <w:rPr>
          <w:sz w:val="18"/>
          <w:szCs w:val="18"/>
        </w:rPr>
      </w:pPr>
    </w:p>
    <w:p w14:paraId="11EA1F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</w:t>
      </w:r>
    </w:p>
    <w:p w14:paraId="5DBC8D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59D63C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208FF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4E32BB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android:id="@+id/swadMess"</w:t>
      </w:r>
    </w:p>
    <w:p w14:paraId="0B62B3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android:elevation</w:t>
      </w:r>
      <w:proofErr w:type="gramEnd"/>
      <w:r w:rsidRPr="004D14D1">
        <w:rPr>
          <w:sz w:val="18"/>
          <w:szCs w:val="18"/>
        </w:rPr>
        <w:t>="20dp"</w:t>
      </w:r>
    </w:p>
    <w:p w14:paraId="64987F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="15dp"&gt;</w:t>
      </w:r>
    </w:p>
    <w:p w14:paraId="49647018" w14:textId="77777777" w:rsidR="004D14D1" w:rsidRPr="004D14D1" w:rsidRDefault="004D14D1" w:rsidP="004D14D1">
      <w:pPr>
        <w:rPr>
          <w:sz w:val="18"/>
          <w:szCs w:val="18"/>
        </w:rPr>
      </w:pPr>
    </w:p>
    <w:p w14:paraId="2D2D1C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&lt;RelativeLayout</w:t>
      </w:r>
    </w:p>
    <w:p w14:paraId="369F449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71819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294FF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790D8C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="16dp"&gt;</w:t>
      </w:r>
    </w:p>
    <w:p w14:paraId="17C3C059" w14:textId="77777777" w:rsidR="004D14D1" w:rsidRPr="004D14D1" w:rsidRDefault="004D14D1" w:rsidP="004D14D1">
      <w:pPr>
        <w:rPr>
          <w:sz w:val="18"/>
          <w:szCs w:val="18"/>
        </w:rPr>
      </w:pPr>
    </w:p>
    <w:p w14:paraId="4BB6CB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Image --&gt;</w:t>
      </w:r>
    </w:p>
    <w:p w14:paraId="3E9C99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&lt;ImageView</w:t>
      </w:r>
    </w:p>
    <w:p w14:paraId="18BB45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android:id="@+id/imageViewRestaurant2"</w:t>
      </w:r>
    </w:p>
    <w:p w14:paraId="636388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_width="100dp"</w:t>
      </w:r>
    </w:p>
    <w:p w14:paraId="7C707E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02AB81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android:scaleType</w:t>
      </w:r>
      <w:proofErr w:type="gramEnd"/>
      <w:r w:rsidRPr="004D14D1">
        <w:rPr>
          <w:sz w:val="18"/>
          <w:szCs w:val="18"/>
        </w:rPr>
        <w:t>="centerCrop"</w:t>
      </w:r>
    </w:p>
    <w:p w14:paraId="08A570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android:src="@drawable/img5" /&gt;</w:t>
      </w:r>
    </w:p>
    <w:p w14:paraId="4DCFC501" w14:textId="77777777" w:rsidR="004D14D1" w:rsidRPr="004D14D1" w:rsidRDefault="004D14D1" w:rsidP="004D14D1">
      <w:pPr>
        <w:rPr>
          <w:sz w:val="18"/>
          <w:szCs w:val="18"/>
        </w:rPr>
      </w:pPr>
    </w:p>
    <w:p w14:paraId="36C596F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Name --&gt;</w:t>
      </w:r>
    </w:p>
    <w:p w14:paraId="553D43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A56EB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android:id="@+id/textViewRestaurantName2"</w:t>
      </w:r>
    </w:p>
    <w:p w14:paraId="6385DF7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1DBD4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97698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_marginStart="16dp"</w:t>
      </w:r>
    </w:p>
    <w:p w14:paraId="25D151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_toEndOf="@id/imageViewRestaurant2"</w:t>
      </w:r>
    </w:p>
    <w:p w14:paraId="6A2168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android:text="SWAD MESS"</w:t>
      </w:r>
    </w:p>
    <w:p w14:paraId="1EA296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="@android:color/black"</w:t>
      </w:r>
    </w:p>
    <w:p w14:paraId="5E874B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="18sp"</w:t>
      </w:r>
    </w:p>
    <w:p w14:paraId="077922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 /&gt;</w:t>
      </w:r>
    </w:p>
    <w:p w14:paraId="4D3A2DC1" w14:textId="77777777" w:rsidR="004D14D1" w:rsidRPr="004D14D1" w:rsidRDefault="004D14D1" w:rsidP="004D14D1">
      <w:pPr>
        <w:rPr>
          <w:sz w:val="18"/>
          <w:szCs w:val="18"/>
        </w:rPr>
      </w:pPr>
    </w:p>
    <w:p w14:paraId="4BFA1F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55A7A6A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BB05F0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83A890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58A6AFB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0DAF32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153810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android:text="Location: Mzitri Chowk"/&gt;</w:t>
      </w:r>
    </w:p>
    <w:p w14:paraId="22CDCB6D" w14:textId="77777777" w:rsidR="004D14D1" w:rsidRPr="004D14D1" w:rsidRDefault="004D14D1" w:rsidP="004D14D1">
      <w:pPr>
        <w:rPr>
          <w:sz w:val="18"/>
          <w:szCs w:val="18"/>
        </w:rPr>
      </w:pPr>
    </w:p>
    <w:p w14:paraId="4C01C7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7B45B3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C171DF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DE689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7044C9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1A0216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5D2260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</w:t>
      </w:r>
      <w:proofErr w:type="gramStart"/>
      <w:r w:rsidRPr="004D14D1">
        <w:rPr>
          <w:sz w:val="18"/>
          <w:szCs w:val="18"/>
        </w:rPr>
        <w:t>Contact :</w:t>
      </w:r>
      <w:proofErr w:type="gramEnd"/>
      <w:r w:rsidRPr="004D14D1">
        <w:rPr>
          <w:sz w:val="18"/>
          <w:szCs w:val="18"/>
        </w:rPr>
        <w:t>+919165289230" /&gt;</w:t>
      </w:r>
    </w:p>
    <w:p w14:paraId="0AEB946C" w14:textId="77777777" w:rsidR="004D14D1" w:rsidRPr="004D14D1" w:rsidRDefault="004D14D1" w:rsidP="004D14D1">
      <w:pPr>
        <w:rPr>
          <w:sz w:val="18"/>
          <w:szCs w:val="18"/>
        </w:rPr>
      </w:pPr>
    </w:p>
    <w:p w14:paraId="0AA9B04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ADD55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81BC1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BE5C7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291452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android:id="@+id/goToStudentMenuPage2"</w:t>
      </w:r>
    </w:p>
    <w:p w14:paraId="0BAE678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_marginTop="75dp"</w:t>
      </w:r>
    </w:p>
    <w:p w14:paraId="3CC643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1D237A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android:text="Menu"/&gt;</w:t>
      </w:r>
    </w:p>
    <w:p w14:paraId="751F1301" w14:textId="77777777" w:rsidR="004D14D1" w:rsidRPr="004D14D1" w:rsidRDefault="004D14D1" w:rsidP="004D14D1">
      <w:pPr>
        <w:rPr>
          <w:sz w:val="18"/>
          <w:szCs w:val="18"/>
        </w:rPr>
      </w:pPr>
    </w:p>
    <w:p w14:paraId="4429086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&lt;/RelativeLayout&gt;</w:t>
      </w:r>
    </w:p>
    <w:p w14:paraId="7533EE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644E7601" w14:textId="77777777" w:rsidR="004D14D1" w:rsidRPr="004D14D1" w:rsidRDefault="004D14D1" w:rsidP="004D14D1">
      <w:pPr>
        <w:rPr>
          <w:sz w:val="18"/>
          <w:szCs w:val="18"/>
        </w:rPr>
      </w:pPr>
    </w:p>
    <w:p w14:paraId="3111FD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</w:t>
      </w:r>
    </w:p>
    <w:p w14:paraId="1A320CC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D207A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1FD86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android:id="@+id/shitalMess"</w:t>
      </w:r>
    </w:p>
    <w:p w14:paraId="662F9CA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4B9994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android:elevation</w:t>
      </w:r>
      <w:proofErr w:type="gramEnd"/>
      <w:r w:rsidRPr="004D14D1">
        <w:rPr>
          <w:sz w:val="18"/>
          <w:szCs w:val="18"/>
        </w:rPr>
        <w:t>="20dp"</w:t>
      </w:r>
    </w:p>
    <w:p w14:paraId="5DD83B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="15dp"&gt;</w:t>
      </w:r>
    </w:p>
    <w:p w14:paraId="4B7273AF" w14:textId="77777777" w:rsidR="004D14D1" w:rsidRPr="004D14D1" w:rsidRDefault="004D14D1" w:rsidP="004D14D1">
      <w:pPr>
        <w:rPr>
          <w:sz w:val="18"/>
          <w:szCs w:val="18"/>
        </w:rPr>
      </w:pPr>
    </w:p>
    <w:p w14:paraId="00CCCF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&lt;RelativeLayout</w:t>
      </w:r>
    </w:p>
    <w:p w14:paraId="4C2EF9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1336CB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CDEBC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37EB315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="16dp"&gt;</w:t>
      </w:r>
    </w:p>
    <w:p w14:paraId="54D190A1" w14:textId="77777777" w:rsidR="004D14D1" w:rsidRPr="004D14D1" w:rsidRDefault="004D14D1" w:rsidP="004D14D1">
      <w:pPr>
        <w:rPr>
          <w:sz w:val="18"/>
          <w:szCs w:val="18"/>
        </w:rPr>
      </w:pPr>
    </w:p>
    <w:p w14:paraId="06A654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Image --&gt;</w:t>
      </w:r>
    </w:p>
    <w:p w14:paraId="35F6D9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&lt;ImageView</w:t>
      </w:r>
    </w:p>
    <w:p w14:paraId="59F91C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android:id="@+id/imageViewRestaurant3"</w:t>
      </w:r>
    </w:p>
    <w:p w14:paraId="44C759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_width="100dp"</w:t>
      </w:r>
    </w:p>
    <w:p w14:paraId="2ECCFE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0950B18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android:scaleType</w:t>
      </w:r>
      <w:proofErr w:type="gramEnd"/>
      <w:r w:rsidRPr="004D14D1">
        <w:rPr>
          <w:sz w:val="18"/>
          <w:szCs w:val="18"/>
        </w:rPr>
        <w:t>="centerCrop"</w:t>
      </w:r>
    </w:p>
    <w:p w14:paraId="77B6DE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android:src="@drawable/img8" /&gt;</w:t>
      </w:r>
    </w:p>
    <w:p w14:paraId="3D89AF39" w14:textId="77777777" w:rsidR="004D14D1" w:rsidRPr="004D14D1" w:rsidRDefault="004D14D1" w:rsidP="004D14D1">
      <w:pPr>
        <w:rPr>
          <w:sz w:val="18"/>
          <w:szCs w:val="18"/>
        </w:rPr>
      </w:pPr>
    </w:p>
    <w:p w14:paraId="6613FA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Name --&gt;</w:t>
      </w:r>
    </w:p>
    <w:p w14:paraId="278B01D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AD278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android:id="@+id/textViewRestaurantName3"</w:t>
      </w:r>
    </w:p>
    <w:p w14:paraId="17783A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7A5FC0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65E71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_marginStart="16dp"</w:t>
      </w:r>
    </w:p>
    <w:p w14:paraId="3034FB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_toEndOf="@id/imageViewRestaurant3"</w:t>
      </w:r>
    </w:p>
    <w:p w14:paraId="7BAF28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android:text="SHITAL MESS"</w:t>
      </w:r>
    </w:p>
    <w:p w14:paraId="09A7E65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="@android:color/black"</w:t>
      </w:r>
    </w:p>
    <w:p w14:paraId="093D19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="18sp"</w:t>
      </w:r>
    </w:p>
    <w:p w14:paraId="0805922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 /&gt;</w:t>
      </w:r>
    </w:p>
    <w:p w14:paraId="58C4283F" w14:textId="77777777" w:rsidR="004D14D1" w:rsidRPr="004D14D1" w:rsidRDefault="004D14D1" w:rsidP="004D14D1">
      <w:pPr>
        <w:rPr>
          <w:sz w:val="18"/>
          <w:szCs w:val="18"/>
        </w:rPr>
      </w:pPr>
    </w:p>
    <w:p w14:paraId="7848E9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02FF4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AB2A7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2DE76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0B7681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5C49240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7CF902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android:text="Location: Behind Medical College"/&gt;</w:t>
      </w:r>
    </w:p>
    <w:p w14:paraId="77E4CB44" w14:textId="77777777" w:rsidR="004D14D1" w:rsidRPr="004D14D1" w:rsidRDefault="004D14D1" w:rsidP="004D14D1">
      <w:pPr>
        <w:rPr>
          <w:sz w:val="18"/>
          <w:szCs w:val="18"/>
        </w:rPr>
      </w:pPr>
    </w:p>
    <w:p w14:paraId="1F56F8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66805A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51E65A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A2EAB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4B7F0CA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4148BA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033F4A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</w:t>
      </w:r>
      <w:proofErr w:type="gramStart"/>
      <w:r w:rsidRPr="004D14D1">
        <w:rPr>
          <w:sz w:val="18"/>
          <w:szCs w:val="18"/>
        </w:rPr>
        <w:t>Contact :</w:t>
      </w:r>
      <w:proofErr w:type="gramEnd"/>
      <w:r w:rsidRPr="004D14D1">
        <w:rPr>
          <w:sz w:val="18"/>
          <w:szCs w:val="18"/>
        </w:rPr>
        <w:t>+917465289230" /&gt;</w:t>
      </w:r>
    </w:p>
    <w:p w14:paraId="2E0ADAFB" w14:textId="77777777" w:rsidR="004D14D1" w:rsidRPr="004D14D1" w:rsidRDefault="004D14D1" w:rsidP="004D14D1">
      <w:pPr>
        <w:rPr>
          <w:sz w:val="18"/>
          <w:szCs w:val="18"/>
        </w:rPr>
      </w:pPr>
    </w:p>
    <w:p w14:paraId="717F9B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4781AB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48A1E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1C4E09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08E9219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android:id="@+id/goToStudentMenuPage3"</w:t>
      </w:r>
    </w:p>
    <w:p w14:paraId="72B9F5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_marginTop="75dp"</w:t>
      </w:r>
    </w:p>
    <w:p w14:paraId="631EF9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364AF0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android:text="Menu"/&gt;</w:t>
      </w:r>
    </w:p>
    <w:p w14:paraId="740B32F5" w14:textId="77777777" w:rsidR="004D14D1" w:rsidRPr="004D14D1" w:rsidRDefault="004D14D1" w:rsidP="004D14D1">
      <w:pPr>
        <w:rPr>
          <w:sz w:val="18"/>
          <w:szCs w:val="18"/>
        </w:rPr>
      </w:pPr>
    </w:p>
    <w:p w14:paraId="6CAECB2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&lt;/RelativeLayout&gt;</w:t>
      </w:r>
    </w:p>
    <w:p w14:paraId="08B566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3217C4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</w:t>
      </w:r>
    </w:p>
    <w:p w14:paraId="54DD37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5B1E1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427B0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119D83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android:elevation</w:t>
      </w:r>
      <w:proofErr w:type="gramEnd"/>
      <w:r w:rsidRPr="004D14D1">
        <w:rPr>
          <w:sz w:val="18"/>
          <w:szCs w:val="18"/>
        </w:rPr>
        <w:t>="20dp"</w:t>
      </w:r>
    </w:p>
    <w:p w14:paraId="62C26D6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="15dp"&gt;</w:t>
      </w:r>
    </w:p>
    <w:p w14:paraId="57ECA345" w14:textId="77777777" w:rsidR="004D14D1" w:rsidRPr="004D14D1" w:rsidRDefault="004D14D1" w:rsidP="004D14D1">
      <w:pPr>
        <w:rPr>
          <w:sz w:val="18"/>
          <w:szCs w:val="18"/>
        </w:rPr>
      </w:pPr>
    </w:p>
    <w:p w14:paraId="2C4082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&lt;RelativeLayout</w:t>
      </w:r>
    </w:p>
    <w:p w14:paraId="41DB730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AD9413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BA7BB1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0CC2231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="16dp"&gt;</w:t>
      </w:r>
    </w:p>
    <w:p w14:paraId="0EC94E93" w14:textId="77777777" w:rsidR="004D14D1" w:rsidRPr="004D14D1" w:rsidRDefault="004D14D1" w:rsidP="004D14D1">
      <w:pPr>
        <w:rPr>
          <w:sz w:val="18"/>
          <w:szCs w:val="18"/>
        </w:rPr>
      </w:pPr>
    </w:p>
    <w:p w14:paraId="5BD824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Image --&gt;</w:t>
      </w:r>
    </w:p>
    <w:p w14:paraId="0E06172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&lt;ImageView</w:t>
      </w:r>
    </w:p>
    <w:p w14:paraId="1AB287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android:id="@+id/imageViewRestaurant4"</w:t>
      </w:r>
    </w:p>
    <w:p w14:paraId="4E075DB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_width="100dp"</w:t>
      </w:r>
    </w:p>
    <w:p w14:paraId="0BA38E2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1C9213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android:scaleType</w:t>
      </w:r>
      <w:proofErr w:type="gramEnd"/>
      <w:r w:rsidRPr="004D14D1">
        <w:rPr>
          <w:sz w:val="18"/>
          <w:szCs w:val="18"/>
        </w:rPr>
        <w:t>="centerCrop"</w:t>
      </w:r>
    </w:p>
    <w:p w14:paraId="2B0367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        android:src="@drawable/img9" /&gt;</w:t>
      </w:r>
    </w:p>
    <w:p w14:paraId="3C98FF7C" w14:textId="77777777" w:rsidR="004D14D1" w:rsidRPr="004D14D1" w:rsidRDefault="004D14D1" w:rsidP="004D14D1">
      <w:pPr>
        <w:rPr>
          <w:sz w:val="18"/>
          <w:szCs w:val="18"/>
        </w:rPr>
      </w:pPr>
    </w:p>
    <w:p w14:paraId="548E1A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Name --&gt;</w:t>
      </w:r>
    </w:p>
    <w:p w14:paraId="6A95D48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106EC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android:id="@+id/textViewRestaurantName4"</w:t>
      </w:r>
    </w:p>
    <w:p w14:paraId="51B553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34624EB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A72C0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_marginStart="16dp"</w:t>
      </w:r>
    </w:p>
    <w:p w14:paraId="5F5308D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_toEndOf="@id/imageViewRestaurant4"</w:t>
      </w:r>
    </w:p>
    <w:p w14:paraId="0F8806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android:text="PRISHA MESS"</w:t>
      </w:r>
    </w:p>
    <w:p w14:paraId="7067FB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="@android:color/black"</w:t>
      </w:r>
    </w:p>
    <w:p w14:paraId="60221A3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="18sp"</w:t>
      </w:r>
    </w:p>
    <w:p w14:paraId="175563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 /&gt;</w:t>
      </w:r>
    </w:p>
    <w:p w14:paraId="41DF16E2" w14:textId="77777777" w:rsidR="004D14D1" w:rsidRPr="004D14D1" w:rsidRDefault="004D14D1" w:rsidP="004D14D1">
      <w:pPr>
        <w:rPr>
          <w:sz w:val="18"/>
          <w:szCs w:val="18"/>
        </w:rPr>
      </w:pPr>
    </w:p>
    <w:p w14:paraId="267DA6C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3D750A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E1AC62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431C8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34DFDE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0B7796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05C5DD7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android:text="Location: Mahesh Nagar"/&gt;</w:t>
      </w:r>
    </w:p>
    <w:p w14:paraId="12CD709A" w14:textId="77777777" w:rsidR="004D14D1" w:rsidRPr="004D14D1" w:rsidRDefault="004D14D1" w:rsidP="004D14D1">
      <w:pPr>
        <w:rPr>
          <w:sz w:val="18"/>
          <w:szCs w:val="18"/>
        </w:rPr>
      </w:pPr>
    </w:p>
    <w:p w14:paraId="6E65860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47D3C2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1E0B5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49CE81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5281B8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55981A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474EA7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</w:t>
      </w:r>
      <w:proofErr w:type="gramStart"/>
      <w:r w:rsidRPr="004D14D1">
        <w:rPr>
          <w:sz w:val="18"/>
          <w:szCs w:val="18"/>
        </w:rPr>
        <w:t>Contact :</w:t>
      </w:r>
      <w:proofErr w:type="gramEnd"/>
      <w:r w:rsidRPr="004D14D1">
        <w:rPr>
          <w:sz w:val="18"/>
          <w:szCs w:val="18"/>
        </w:rPr>
        <w:t>+917765289230" /&gt;</w:t>
      </w:r>
    </w:p>
    <w:p w14:paraId="2F74482E" w14:textId="77777777" w:rsidR="004D14D1" w:rsidRPr="004D14D1" w:rsidRDefault="004D14D1" w:rsidP="004D14D1">
      <w:pPr>
        <w:rPr>
          <w:sz w:val="18"/>
          <w:szCs w:val="18"/>
        </w:rPr>
      </w:pPr>
    </w:p>
    <w:p w14:paraId="1B01CA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EB232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5367C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644D74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6A0492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android:id="@+id/goToStudentMenuPage4"</w:t>
      </w:r>
    </w:p>
    <w:p w14:paraId="4C78A1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_marginTop="75dp"</w:t>
      </w:r>
    </w:p>
    <w:p w14:paraId="4AC8E1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1778EB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android:text="Menu"/&gt;</w:t>
      </w:r>
    </w:p>
    <w:p w14:paraId="14E39FEE" w14:textId="77777777" w:rsidR="004D14D1" w:rsidRPr="004D14D1" w:rsidRDefault="004D14D1" w:rsidP="004D14D1">
      <w:pPr>
        <w:rPr>
          <w:sz w:val="18"/>
          <w:szCs w:val="18"/>
        </w:rPr>
      </w:pPr>
    </w:p>
    <w:p w14:paraId="7B7B1A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&lt;/RelativeLayout&gt;</w:t>
      </w:r>
    </w:p>
    <w:p w14:paraId="3CC2935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0F9B18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</w:t>
      </w:r>
    </w:p>
    <w:p w14:paraId="4BFDDF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57D07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89AD7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_margin="20dp"</w:t>
      </w:r>
    </w:p>
    <w:p w14:paraId="375C4A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android:elevation</w:t>
      </w:r>
      <w:proofErr w:type="gramEnd"/>
      <w:r w:rsidRPr="004D14D1">
        <w:rPr>
          <w:sz w:val="18"/>
          <w:szCs w:val="18"/>
        </w:rPr>
        <w:t>="20dp"</w:t>
      </w:r>
    </w:p>
    <w:p w14:paraId="6AA47D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="15dp"&gt;</w:t>
      </w:r>
    </w:p>
    <w:p w14:paraId="436505E4" w14:textId="77777777" w:rsidR="004D14D1" w:rsidRPr="004D14D1" w:rsidRDefault="004D14D1" w:rsidP="004D14D1">
      <w:pPr>
        <w:rPr>
          <w:sz w:val="18"/>
          <w:szCs w:val="18"/>
        </w:rPr>
      </w:pPr>
    </w:p>
    <w:p w14:paraId="159FE4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&lt;RelativeLayout</w:t>
      </w:r>
    </w:p>
    <w:p w14:paraId="320559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24A37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44C17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362D99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="16dp"&gt;</w:t>
      </w:r>
    </w:p>
    <w:p w14:paraId="0E5D4F13" w14:textId="77777777" w:rsidR="004D14D1" w:rsidRPr="004D14D1" w:rsidRDefault="004D14D1" w:rsidP="004D14D1">
      <w:pPr>
        <w:rPr>
          <w:sz w:val="18"/>
          <w:szCs w:val="18"/>
        </w:rPr>
      </w:pPr>
    </w:p>
    <w:p w14:paraId="2CAF34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Image --&gt;</w:t>
      </w:r>
    </w:p>
    <w:p w14:paraId="586D31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&lt;ImageView</w:t>
      </w:r>
    </w:p>
    <w:p w14:paraId="700E77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android:id="@+id/imageViewRestaurant5"</w:t>
      </w:r>
    </w:p>
    <w:p w14:paraId="760CF1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_width="100dp"</w:t>
      </w:r>
    </w:p>
    <w:p w14:paraId="69A80B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_height="100dp"</w:t>
      </w:r>
    </w:p>
    <w:p w14:paraId="6EC446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android:scaleType</w:t>
      </w:r>
      <w:proofErr w:type="gramEnd"/>
      <w:r w:rsidRPr="004D14D1">
        <w:rPr>
          <w:sz w:val="18"/>
          <w:szCs w:val="18"/>
        </w:rPr>
        <w:t>="centerCrop"</w:t>
      </w:r>
    </w:p>
    <w:p w14:paraId="7ADFFB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android:src="@drawable/img11" /&gt;</w:t>
      </w:r>
    </w:p>
    <w:p w14:paraId="7DB30A10" w14:textId="77777777" w:rsidR="004D14D1" w:rsidRPr="004D14D1" w:rsidRDefault="004D14D1" w:rsidP="004D14D1">
      <w:pPr>
        <w:rPr>
          <w:sz w:val="18"/>
          <w:szCs w:val="18"/>
        </w:rPr>
      </w:pPr>
    </w:p>
    <w:p w14:paraId="589614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Restaurant Name --&gt;</w:t>
      </w:r>
    </w:p>
    <w:p w14:paraId="10A13D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4C0298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android:id="@+id/textViewRestaurantName5"</w:t>
      </w:r>
    </w:p>
    <w:p w14:paraId="2B058F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0F641C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E99105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_marginStart="16dp"</w:t>
      </w:r>
    </w:p>
    <w:p w14:paraId="21156D7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_toEndOf="@id/imageViewRestaurant5"</w:t>
      </w:r>
    </w:p>
    <w:p w14:paraId="4E164C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android:text="Swagat MESS"</w:t>
      </w:r>
    </w:p>
    <w:p w14:paraId="4893A9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="@android:color/black"</w:t>
      </w:r>
    </w:p>
    <w:p w14:paraId="63E9B4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="18sp"</w:t>
      </w:r>
    </w:p>
    <w:p w14:paraId="17B695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 /&gt;</w:t>
      </w:r>
    </w:p>
    <w:p w14:paraId="52A4BE3C" w14:textId="77777777" w:rsidR="004D14D1" w:rsidRPr="004D14D1" w:rsidRDefault="004D14D1" w:rsidP="004D14D1">
      <w:pPr>
        <w:rPr>
          <w:sz w:val="18"/>
          <w:szCs w:val="18"/>
        </w:rPr>
      </w:pPr>
    </w:p>
    <w:p w14:paraId="1522ED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780D4BD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122AB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A0BE3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553424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4C6C63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752D9F1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android:text="Location: Ganesh Mandir"/&gt;</w:t>
      </w:r>
    </w:p>
    <w:p w14:paraId="723CEBD3" w14:textId="77777777" w:rsidR="004D14D1" w:rsidRPr="004D14D1" w:rsidRDefault="004D14D1" w:rsidP="004D14D1">
      <w:pPr>
        <w:rPr>
          <w:sz w:val="18"/>
          <w:szCs w:val="18"/>
        </w:rPr>
      </w:pPr>
    </w:p>
    <w:p w14:paraId="262FFF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1A7B08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D0901A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D9078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0A698A1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0DE3D5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787D73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</w:t>
      </w:r>
      <w:proofErr w:type="gramStart"/>
      <w:r w:rsidRPr="004D14D1">
        <w:rPr>
          <w:sz w:val="18"/>
          <w:szCs w:val="18"/>
        </w:rPr>
        <w:t>Contact :</w:t>
      </w:r>
      <w:proofErr w:type="gramEnd"/>
      <w:r w:rsidRPr="004D14D1">
        <w:rPr>
          <w:sz w:val="18"/>
          <w:szCs w:val="18"/>
        </w:rPr>
        <w:t>+919995289230" /&gt;</w:t>
      </w:r>
    </w:p>
    <w:p w14:paraId="7FCE8F92" w14:textId="77777777" w:rsidR="004D14D1" w:rsidRPr="004D14D1" w:rsidRDefault="004D14D1" w:rsidP="004D14D1">
      <w:pPr>
        <w:rPr>
          <w:sz w:val="18"/>
          <w:szCs w:val="18"/>
        </w:rPr>
      </w:pPr>
    </w:p>
    <w:p w14:paraId="3266D9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&lt;TextView</w:t>
      </w:r>
    </w:p>
    <w:p w14:paraId="2EC3967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06F471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8080A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="left"</w:t>
      </w:r>
    </w:p>
    <w:p w14:paraId="1778C7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android:id="@+id/goToStudentMenuPage5"</w:t>
      </w:r>
    </w:p>
    <w:p w14:paraId="0F8CAEA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_marginTop="75dp"</w:t>
      </w:r>
    </w:p>
    <w:p w14:paraId="231570F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_marginLeft="120dp"</w:t>
      </w:r>
    </w:p>
    <w:p w14:paraId="089ACE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    android:text="Menu"/&gt;</w:t>
      </w:r>
    </w:p>
    <w:p w14:paraId="35FC74FA" w14:textId="77777777" w:rsidR="004D14D1" w:rsidRPr="004D14D1" w:rsidRDefault="004D14D1" w:rsidP="004D14D1">
      <w:pPr>
        <w:rPr>
          <w:sz w:val="18"/>
          <w:szCs w:val="18"/>
        </w:rPr>
      </w:pPr>
    </w:p>
    <w:p w14:paraId="312060E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&lt;/RelativeLayout&gt;</w:t>
      </w:r>
    </w:p>
    <w:p w14:paraId="42316B3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7CEAB76D" w14:textId="77777777" w:rsidR="004D14D1" w:rsidRPr="004D14D1" w:rsidRDefault="004D14D1" w:rsidP="004D14D1">
      <w:pPr>
        <w:rPr>
          <w:sz w:val="18"/>
          <w:szCs w:val="18"/>
        </w:rPr>
      </w:pPr>
    </w:p>
    <w:p w14:paraId="538BD55F" w14:textId="77777777" w:rsidR="004D14D1" w:rsidRPr="004D14D1" w:rsidRDefault="004D14D1" w:rsidP="004D14D1">
      <w:pPr>
        <w:rPr>
          <w:sz w:val="18"/>
          <w:szCs w:val="18"/>
        </w:rPr>
      </w:pPr>
    </w:p>
    <w:p w14:paraId="36857242" w14:textId="77777777" w:rsidR="004D14D1" w:rsidRPr="004D14D1" w:rsidRDefault="004D14D1" w:rsidP="004D14D1">
      <w:pPr>
        <w:rPr>
          <w:sz w:val="18"/>
          <w:szCs w:val="18"/>
        </w:rPr>
      </w:pPr>
    </w:p>
    <w:p w14:paraId="387D1229" w14:textId="77777777" w:rsidR="004D14D1" w:rsidRPr="004D14D1" w:rsidRDefault="004D14D1" w:rsidP="004D14D1">
      <w:pPr>
        <w:rPr>
          <w:sz w:val="18"/>
          <w:szCs w:val="18"/>
        </w:rPr>
      </w:pPr>
    </w:p>
    <w:p w14:paraId="312E93F9" w14:textId="77777777" w:rsidR="004D14D1" w:rsidRPr="004D14D1" w:rsidRDefault="004D14D1" w:rsidP="004D14D1">
      <w:pPr>
        <w:rPr>
          <w:sz w:val="18"/>
          <w:szCs w:val="18"/>
        </w:rPr>
      </w:pPr>
    </w:p>
    <w:p w14:paraId="62EF9291" w14:textId="77777777" w:rsidR="004D14D1" w:rsidRPr="004D14D1" w:rsidRDefault="004D14D1" w:rsidP="004D14D1">
      <w:pPr>
        <w:rPr>
          <w:sz w:val="18"/>
          <w:szCs w:val="18"/>
        </w:rPr>
      </w:pPr>
    </w:p>
    <w:p w14:paraId="1BD6C0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1893C5B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7813C58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298DCF0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404BB9C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android:id="@+id/swagatMess"--&gt;</w:t>
      </w:r>
    </w:p>
    <w:p w14:paraId="3422BB4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3378085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android:elevation="20dp"--&gt;</w:t>
      </w:r>
    </w:p>
    <w:p w14:paraId="1EE487C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4039FADE" w14:textId="77777777" w:rsidR="004D14D1" w:rsidRPr="004D14D1" w:rsidRDefault="004D14D1" w:rsidP="004D14D1">
      <w:pPr>
        <w:rPr>
          <w:sz w:val="18"/>
          <w:szCs w:val="18"/>
        </w:rPr>
      </w:pPr>
    </w:p>
    <w:p w14:paraId="0B59F01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145D5DB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5CE1969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555A050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797FBAE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34321632" w14:textId="77777777" w:rsidR="004D14D1" w:rsidRPr="004D14D1" w:rsidRDefault="004D14D1" w:rsidP="004D14D1">
      <w:pPr>
        <w:rPr>
          <w:sz w:val="18"/>
          <w:szCs w:val="18"/>
        </w:rPr>
      </w:pPr>
    </w:p>
    <w:p w14:paraId="008A53C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55BBF9E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276F67F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android:id="@+id/imageViewRestaurant2"--&gt;</w:t>
      </w:r>
    </w:p>
    <w:p w14:paraId="77F356F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4D5D7BA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165DC22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25EE687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android:src="@drawable/img3" /&gt;--&gt;</w:t>
      </w:r>
    </w:p>
    <w:p w14:paraId="462AD208" w14:textId="77777777" w:rsidR="004D14D1" w:rsidRPr="004D14D1" w:rsidRDefault="004D14D1" w:rsidP="004D14D1">
      <w:pPr>
        <w:rPr>
          <w:sz w:val="18"/>
          <w:szCs w:val="18"/>
        </w:rPr>
      </w:pPr>
    </w:p>
    <w:p w14:paraId="73C8623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696C7B4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01C1F53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lastRenderedPageBreak/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android:id="@+id/textViewRestaurantName2"--&gt;</w:t>
      </w:r>
    </w:p>
    <w:p w14:paraId="08E7F43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45911AF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6AC4EBB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1F937C3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android:layout_toEndOf="@id/imageViewRestaurant2"--&gt;</w:t>
      </w:r>
    </w:p>
    <w:p w14:paraId="780FF39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android:text="SWAGAT MESS"--&gt;</w:t>
      </w:r>
    </w:p>
    <w:p w14:paraId="17018E0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31B25AD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2252C73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5CB140CD" w14:textId="77777777" w:rsidR="004D14D1" w:rsidRPr="004D14D1" w:rsidRDefault="004D14D1" w:rsidP="004D14D1">
      <w:pPr>
        <w:rPr>
          <w:sz w:val="18"/>
          <w:szCs w:val="18"/>
        </w:rPr>
      </w:pPr>
    </w:p>
    <w:p w14:paraId="170FDEA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Rating--&gt;</w:t>
      </w:r>
    </w:p>
    <w:p w14:paraId="56DE636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&lt;RatingBar--&gt;</w:t>
      </w:r>
    </w:p>
    <w:p w14:paraId="2C97FDA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android:id="@+id/ratingBarRestaurant"--&gt;</w:t>
      </w:r>
    </w:p>
    <w:p w14:paraId="5DEA889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098801E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41BD88A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android:layout_below="@id/textViewRestaurantName"--&gt;</w:t>
      </w:r>
    </w:p>
    <w:p w14:paraId="1F2F6B8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android:layout_marginTop="8dp"--&gt;</w:t>
      </w:r>
    </w:p>
    <w:p w14:paraId="793D924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4A21A56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android:layout_toEndOf="@id/imageViewRestaurant"--&gt;</w:t>
      </w:r>
    </w:p>
    <w:p w14:paraId="07D2502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android:numStars="5"--&gt;</w:t>
      </w:r>
    </w:p>
    <w:p w14:paraId="2A5ADBA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android:rating="4"--&gt;</w:t>
      </w:r>
    </w:p>
    <w:p w14:paraId="7AA9D24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android:stepSize="0.5" /&gt;&amp;ndash;&amp;gt;--&gt;</w:t>
      </w:r>
    </w:p>
    <w:p w14:paraId="5FF43572" w14:textId="77777777" w:rsidR="004D14D1" w:rsidRPr="004D14D1" w:rsidRDefault="004D14D1" w:rsidP="004D14D1">
      <w:pPr>
        <w:rPr>
          <w:sz w:val="18"/>
          <w:szCs w:val="18"/>
        </w:rPr>
      </w:pPr>
    </w:p>
    <w:p w14:paraId="36B33FD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15A4E46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71DA762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64F41F0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0457D78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38F3B9B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7928AEB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28C3B1BF" w14:textId="77777777" w:rsidR="004D14D1" w:rsidRPr="004D14D1" w:rsidRDefault="004D14D1" w:rsidP="004D14D1">
      <w:pPr>
        <w:rPr>
          <w:sz w:val="18"/>
          <w:szCs w:val="18"/>
        </w:rPr>
      </w:pPr>
    </w:p>
    <w:p w14:paraId="7686AB4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27649F4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5A4019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682F617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7CBB70F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3DEA9AC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6C40FB0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13EBAFAA" w14:textId="77777777" w:rsidR="004D14D1" w:rsidRPr="004D14D1" w:rsidRDefault="004D14D1" w:rsidP="004D14D1">
      <w:pPr>
        <w:rPr>
          <w:sz w:val="18"/>
          <w:szCs w:val="18"/>
        </w:rPr>
      </w:pPr>
    </w:p>
    <w:p w14:paraId="53BEB824" w14:textId="77777777" w:rsidR="004D14D1" w:rsidRPr="004D14D1" w:rsidRDefault="004D14D1" w:rsidP="004D14D1">
      <w:pPr>
        <w:rPr>
          <w:sz w:val="18"/>
          <w:szCs w:val="18"/>
        </w:rPr>
      </w:pPr>
    </w:p>
    <w:p w14:paraId="56AB1D6F" w14:textId="77777777" w:rsidR="004D14D1" w:rsidRPr="004D14D1" w:rsidRDefault="004D14D1" w:rsidP="004D14D1">
      <w:pPr>
        <w:rPr>
          <w:sz w:val="18"/>
          <w:szCs w:val="18"/>
        </w:rPr>
      </w:pPr>
    </w:p>
    <w:p w14:paraId="7D951BCA" w14:textId="77777777" w:rsidR="004D14D1" w:rsidRPr="004D14D1" w:rsidRDefault="004D14D1" w:rsidP="004D14D1">
      <w:pPr>
        <w:rPr>
          <w:sz w:val="18"/>
          <w:szCs w:val="18"/>
        </w:rPr>
      </w:pPr>
    </w:p>
    <w:p w14:paraId="5C5806D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380C87D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53C3C2A8" w14:textId="77777777" w:rsidR="004D14D1" w:rsidRPr="004D14D1" w:rsidRDefault="004D14D1" w:rsidP="004D14D1">
      <w:pPr>
        <w:rPr>
          <w:sz w:val="18"/>
          <w:szCs w:val="18"/>
        </w:rPr>
      </w:pPr>
    </w:p>
    <w:p w14:paraId="180F7D6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254B82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5CDF57F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7F3F8EA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444F8AC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android:id="@+id/prishaMess"--&gt;</w:t>
      </w:r>
    </w:p>
    <w:p w14:paraId="3A8C01D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282F26C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android:elevation="10dp"--&gt;</w:t>
      </w:r>
    </w:p>
    <w:p w14:paraId="33EFE82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15A8FE2D" w14:textId="77777777" w:rsidR="004D14D1" w:rsidRPr="004D14D1" w:rsidRDefault="004D14D1" w:rsidP="004D14D1">
      <w:pPr>
        <w:rPr>
          <w:sz w:val="18"/>
          <w:szCs w:val="18"/>
        </w:rPr>
      </w:pPr>
    </w:p>
    <w:p w14:paraId="0F2BC31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1CE717E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688DB42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lastRenderedPageBreak/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1F44A92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2819785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74294B4F" w14:textId="77777777" w:rsidR="004D14D1" w:rsidRPr="004D14D1" w:rsidRDefault="004D14D1" w:rsidP="004D14D1">
      <w:pPr>
        <w:rPr>
          <w:sz w:val="18"/>
          <w:szCs w:val="18"/>
        </w:rPr>
      </w:pPr>
    </w:p>
    <w:p w14:paraId="6F3B030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45EFB14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176FEDB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android:id="@+id/imageViewRestaurant3"--&gt;</w:t>
      </w:r>
    </w:p>
    <w:p w14:paraId="3C0077C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78FFDA6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0A6A2B0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2600CF2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android:src="@drawable/img4" /&gt;--&gt;</w:t>
      </w:r>
    </w:p>
    <w:p w14:paraId="08180CCC" w14:textId="77777777" w:rsidR="004D14D1" w:rsidRPr="004D14D1" w:rsidRDefault="004D14D1" w:rsidP="004D14D1">
      <w:pPr>
        <w:rPr>
          <w:sz w:val="18"/>
          <w:szCs w:val="18"/>
        </w:rPr>
      </w:pPr>
    </w:p>
    <w:p w14:paraId="1DAFAAB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7735796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597EA04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android:id="@+id/textViewRestaurantName3"--&gt;</w:t>
      </w:r>
    </w:p>
    <w:p w14:paraId="69D8CC5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3D24170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2C95015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6B6192F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android:layout_toEndOf="@id/imageViewRestaurant3"--&gt;</w:t>
      </w:r>
    </w:p>
    <w:p w14:paraId="194EF8B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android:text="PRISHA'S MESS"--&gt;</w:t>
      </w:r>
    </w:p>
    <w:p w14:paraId="05A7BA1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0E9A5CF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52EC74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544E66BD" w14:textId="77777777" w:rsidR="004D14D1" w:rsidRPr="004D14D1" w:rsidRDefault="004D14D1" w:rsidP="004D14D1">
      <w:pPr>
        <w:rPr>
          <w:sz w:val="18"/>
          <w:szCs w:val="18"/>
        </w:rPr>
      </w:pPr>
    </w:p>
    <w:p w14:paraId="5EC834C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419E9C0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7CD38BA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5AA290B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2995A12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6C54409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773FB30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61C323D3" w14:textId="77777777" w:rsidR="004D14D1" w:rsidRPr="004D14D1" w:rsidRDefault="004D14D1" w:rsidP="004D14D1">
      <w:pPr>
        <w:rPr>
          <w:sz w:val="18"/>
          <w:szCs w:val="18"/>
        </w:rPr>
      </w:pPr>
    </w:p>
    <w:p w14:paraId="1642363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05277AC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569F16F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3040CB5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40C47DC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4D19FA3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78A1997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6A88BFD2" w14:textId="77777777" w:rsidR="004D14D1" w:rsidRPr="004D14D1" w:rsidRDefault="004D14D1" w:rsidP="004D14D1">
      <w:pPr>
        <w:rPr>
          <w:sz w:val="18"/>
          <w:szCs w:val="18"/>
        </w:rPr>
      </w:pPr>
    </w:p>
    <w:p w14:paraId="1B33BCA0" w14:textId="77777777" w:rsidR="004D14D1" w:rsidRPr="004D14D1" w:rsidRDefault="004D14D1" w:rsidP="004D14D1">
      <w:pPr>
        <w:rPr>
          <w:sz w:val="18"/>
          <w:szCs w:val="18"/>
        </w:rPr>
      </w:pPr>
    </w:p>
    <w:p w14:paraId="2AD7F7B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3A477DDA" w14:textId="77777777" w:rsidR="004D14D1" w:rsidRPr="004D14D1" w:rsidRDefault="004D14D1" w:rsidP="004D14D1">
      <w:pPr>
        <w:rPr>
          <w:sz w:val="18"/>
          <w:szCs w:val="18"/>
        </w:rPr>
      </w:pPr>
    </w:p>
    <w:p w14:paraId="63B3E18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06DF968B" w14:textId="77777777" w:rsidR="004D14D1" w:rsidRPr="004D14D1" w:rsidRDefault="004D14D1" w:rsidP="004D14D1">
      <w:pPr>
        <w:rPr>
          <w:sz w:val="18"/>
          <w:szCs w:val="18"/>
        </w:rPr>
      </w:pPr>
    </w:p>
    <w:p w14:paraId="4A9F033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514A97E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35B2C46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262649F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25F03D5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android:id="@+id/swadMess"--&gt;</w:t>
      </w:r>
    </w:p>
    <w:p w14:paraId="0C6DACF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669227D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android:elevation="10dp"--&gt;</w:t>
      </w:r>
    </w:p>
    <w:p w14:paraId="100F83A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3E3B6781" w14:textId="77777777" w:rsidR="004D14D1" w:rsidRPr="004D14D1" w:rsidRDefault="004D14D1" w:rsidP="004D14D1">
      <w:pPr>
        <w:rPr>
          <w:sz w:val="18"/>
          <w:szCs w:val="18"/>
        </w:rPr>
      </w:pPr>
    </w:p>
    <w:p w14:paraId="07FE89A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4AF43BB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16A49A9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43CBD0B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7D132DA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63CC82AA" w14:textId="77777777" w:rsidR="004D14D1" w:rsidRPr="004D14D1" w:rsidRDefault="004D14D1" w:rsidP="004D14D1">
      <w:pPr>
        <w:rPr>
          <w:sz w:val="18"/>
          <w:szCs w:val="18"/>
        </w:rPr>
      </w:pPr>
    </w:p>
    <w:p w14:paraId="37BDA9C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0226C7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24C535E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android:id="@+id/imageViewRestaurant4"--&gt;</w:t>
      </w:r>
    </w:p>
    <w:p w14:paraId="3CB153D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79E9E15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1C7724C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21CA62C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android:src="@drawable/img2" /&gt;--&gt;</w:t>
      </w:r>
    </w:p>
    <w:p w14:paraId="6C3C0B29" w14:textId="77777777" w:rsidR="004D14D1" w:rsidRPr="004D14D1" w:rsidRDefault="004D14D1" w:rsidP="004D14D1">
      <w:pPr>
        <w:rPr>
          <w:sz w:val="18"/>
          <w:szCs w:val="18"/>
        </w:rPr>
      </w:pPr>
    </w:p>
    <w:p w14:paraId="56851DC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4BD52FB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4C937A8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android:id="@+id/textViewRestaurantName4"--&gt;</w:t>
      </w:r>
    </w:p>
    <w:p w14:paraId="50D190F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12B27B5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64319F6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5EBC149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android:layout_toEndOf="@id/imageViewRestaurant4"--&gt;</w:t>
      </w:r>
    </w:p>
    <w:p w14:paraId="706FDD1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android:text="SWAD MESS"--&gt;</w:t>
      </w:r>
    </w:p>
    <w:p w14:paraId="0E80D60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7FA09AB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4F5D6C0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4E070078" w14:textId="77777777" w:rsidR="004D14D1" w:rsidRPr="004D14D1" w:rsidRDefault="004D14D1" w:rsidP="004D14D1">
      <w:pPr>
        <w:rPr>
          <w:sz w:val="18"/>
          <w:szCs w:val="18"/>
        </w:rPr>
      </w:pPr>
    </w:p>
    <w:p w14:paraId="7DA9DBF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Rating &amp;ndash;&amp;gt;--&gt;</w:t>
      </w:r>
    </w:p>
    <w:p w14:paraId="7867E9B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457F109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36AC405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092DB23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391987B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2378851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6196CF1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7193C2B4" w14:textId="77777777" w:rsidR="004D14D1" w:rsidRPr="004D14D1" w:rsidRDefault="004D14D1" w:rsidP="004D14D1">
      <w:pPr>
        <w:rPr>
          <w:sz w:val="18"/>
          <w:szCs w:val="18"/>
        </w:rPr>
      </w:pPr>
    </w:p>
    <w:p w14:paraId="4CA15E50" w14:textId="77777777" w:rsidR="004D14D1" w:rsidRPr="004D14D1" w:rsidRDefault="004D14D1" w:rsidP="004D14D1">
      <w:pPr>
        <w:rPr>
          <w:sz w:val="18"/>
          <w:szCs w:val="18"/>
        </w:rPr>
      </w:pPr>
    </w:p>
    <w:p w14:paraId="65AC04B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133CEE2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2388ADE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4D83393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3E3636A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40DBE92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4F8B7AD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34F5755C" w14:textId="77777777" w:rsidR="004D14D1" w:rsidRPr="004D14D1" w:rsidRDefault="004D14D1" w:rsidP="004D14D1">
      <w:pPr>
        <w:rPr>
          <w:sz w:val="18"/>
          <w:szCs w:val="18"/>
        </w:rPr>
      </w:pPr>
    </w:p>
    <w:p w14:paraId="47A414AD" w14:textId="77777777" w:rsidR="004D14D1" w:rsidRPr="004D14D1" w:rsidRDefault="004D14D1" w:rsidP="004D14D1">
      <w:pPr>
        <w:rPr>
          <w:sz w:val="18"/>
          <w:szCs w:val="18"/>
        </w:rPr>
      </w:pPr>
    </w:p>
    <w:p w14:paraId="7CBA0AE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0841733A" w14:textId="77777777" w:rsidR="004D14D1" w:rsidRPr="004D14D1" w:rsidRDefault="004D14D1" w:rsidP="004D14D1">
      <w:pPr>
        <w:rPr>
          <w:sz w:val="18"/>
          <w:szCs w:val="18"/>
        </w:rPr>
      </w:pPr>
    </w:p>
    <w:p w14:paraId="51EE1EC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3720C1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&lt;!--            --&gt;</w:t>
      </w:r>
    </w:p>
    <w:p w14:paraId="7EACC86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459032D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47FC2B6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301A674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7FF8427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android:id="@+id/vazeMess"--&gt;</w:t>
      </w:r>
    </w:p>
    <w:p w14:paraId="7219BF5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60CF5C9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android:elevation="10dp"--&gt;</w:t>
      </w:r>
    </w:p>
    <w:p w14:paraId="0E1F751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67DC5064" w14:textId="77777777" w:rsidR="004D14D1" w:rsidRPr="004D14D1" w:rsidRDefault="004D14D1" w:rsidP="004D14D1">
      <w:pPr>
        <w:rPr>
          <w:sz w:val="18"/>
          <w:szCs w:val="18"/>
        </w:rPr>
      </w:pPr>
    </w:p>
    <w:p w14:paraId="0A05066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7DD2D9A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1CF5E0A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1FB709B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4BFC255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23316A7A" w14:textId="77777777" w:rsidR="004D14D1" w:rsidRPr="004D14D1" w:rsidRDefault="004D14D1" w:rsidP="004D14D1">
      <w:pPr>
        <w:rPr>
          <w:sz w:val="18"/>
          <w:szCs w:val="18"/>
        </w:rPr>
      </w:pPr>
    </w:p>
    <w:p w14:paraId="39CE851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42D3A03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4BB70D7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android:id="@+id/imageViewRestaurant5"--&gt;</w:t>
      </w:r>
    </w:p>
    <w:p w14:paraId="488B744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28F7B10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414F94C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250BE02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android:src="@drawable/img2" /&gt;--&gt;</w:t>
      </w:r>
    </w:p>
    <w:p w14:paraId="53A2F8AE" w14:textId="77777777" w:rsidR="004D14D1" w:rsidRPr="004D14D1" w:rsidRDefault="004D14D1" w:rsidP="004D14D1">
      <w:pPr>
        <w:rPr>
          <w:sz w:val="18"/>
          <w:szCs w:val="18"/>
        </w:rPr>
      </w:pPr>
    </w:p>
    <w:p w14:paraId="2E2B141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45AF5B6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7352411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android:id="@+id/textViewRestaurantName5"--&gt;</w:t>
      </w:r>
    </w:p>
    <w:p w14:paraId="3598759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34E4C28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4708961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2F735F7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android:layout_toEndOf="@id/imageViewRestaurant5"--&gt;</w:t>
      </w:r>
    </w:p>
    <w:p w14:paraId="7821B03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android:text="VaZe Mess"--&gt;</w:t>
      </w:r>
    </w:p>
    <w:p w14:paraId="3F722E5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1A68529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2F34366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0118E4D2" w14:textId="77777777" w:rsidR="004D14D1" w:rsidRPr="004D14D1" w:rsidRDefault="004D14D1" w:rsidP="004D14D1">
      <w:pPr>
        <w:rPr>
          <w:sz w:val="18"/>
          <w:szCs w:val="18"/>
        </w:rPr>
      </w:pPr>
    </w:p>
    <w:p w14:paraId="330EEB0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Rating &amp;ndash;&amp;gt;--&gt;</w:t>
      </w:r>
    </w:p>
    <w:p w14:paraId="5E5A97B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547A898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7BFBCE5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0628FEC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6DC32AA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7347328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0D69A52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28F0BF3A" w14:textId="77777777" w:rsidR="004D14D1" w:rsidRPr="004D14D1" w:rsidRDefault="004D14D1" w:rsidP="004D14D1">
      <w:pPr>
        <w:rPr>
          <w:sz w:val="18"/>
          <w:szCs w:val="18"/>
        </w:rPr>
      </w:pPr>
    </w:p>
    <w:p w14:paraId="36E4DE8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053A8FD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32AC923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2172AF9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47C6D24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317DBDE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3FEAB45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2A151F49" w14:textId="77777777" w:rsidR="004D14D1" w:rsidRPr="004D14D1" w:rsidRDefault="004D14D1" w:rsidP="004D14D1">
      <w:pPr>
        <w:rPr>
          <w:sz w:val="18"/>
          <w:szCs w:val="18"/>
        </w:rPr>
      </w:pPr>
    </w:p>
    <w:p w14:paraId="075DF769" w14:textId="77777777" w:rsidR="004D14D1" w:rsidRPr="004D14D1" w:rsidRDefault="004D14D1" w:rsidP="004D14D1">
      <w:pPr>
        <w:rPr>
          <w:sz w:val="18"/>
          <w:szCs w:val="18"/>
        </w:rPr>
      </w:pPr>
    </w:p>
    <w:p w14:paraId="3AE919FD" w14:textId="77777777" w:rsidR="004D14D1" w:rsidRPr="004D14D1" w:rsidRDefault="004D14D1" w:rsidP="004D14D1">
      <w:pPr>
        <w:rPr>
          <w:sz w:val="18"/>
          <w:szCs w:val="18"/>
        </w:rPr>
      </w:pPr>
    </w:p>
    <w:p w14:paraId="1B96C425" w14:textId="77777777" w:rsidR="004D14D1" w:rsidRPr="004D14D1" w:rsidRDefault="004D14D1" w:rsidP="004D14D1">
      <w:pPr>
        <w:rPr>
          <w:sz w:val="18"/>
          <w:szCs w:val="18"/>
        </w:rPr>
      </w:pPr>
    </w:p>
    <w:p w14:paraId="01EF92FE" w14:textId="77777777" w:rsidR="004D14D1" w:rsidRPr="004D14D1" w:rsidRDefault="004D14D1" w:rsidP="004D14D1">
      <w:pPr>
        <w:rPr>
          <w:sz w:val="18"/>
          <w:szCs w:val="18"/>
        </w:rPr>
      </w:pPr>
    </w:p>
    <w:p w14:paraId="5EE6BBB1" w14:textId="77777777" w:rsidR="004D14D1" w:rsidRPr="004D14D1" w:rsidRDefault="004D14D1" w:rsidP="004D14D1">
      <w:pPr>
        <w:rPr>
          <w:sz w:val="18"/>
          <w:szCs w:val="18"/>
        </w:rPr>
      </w:pPr>
    </w:p>
    <w:p w14:paraId="54BB4F9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30E93FFA" w14:textId="77777777" w:rsidR="004D14D1" w:rsidRPr="004D14D1" w:rsidRDefault="004D14D1" w:rsidP="004D14D1">
      <w:pPr>
        <w:rPr>
          <w:sz w:val="18"/>
          <w:szCs w:val="18"/>
        </w:rPr>
      </w:pPr>
    </w:p>
    <w:p w14:paraId="7F4837C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1090C4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&lt;!--            --&gt;</w:t>
      </w:r>
    </w:p>
    <w:p w14:paraId="1CE0A1A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70A560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138429D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5046949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3EBF637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android:id="@+id/ganeshMess"--&gt;</w:t>
      </w:r>
    </w:p>
    <w:p w14:paraId="4F5864D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0D2148F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android:elevation="10dp"--&gt;</w:t>
      </w:r>
    </w:p>
    <w:p w14:paraId="50F858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626D2E31" w14:textId="77777777" w:rsidR="004D14D1" w:rsidRPr="004D14D1" w:rsidRDefault="004D14D1" w:rsidP="004D14D1">
      <w:pPr>
        <w:rPr>
          <w:sz w:val="18"/>
          <w:szCs w:val="18"/>
        </w:rPr>
      </w:pPr>
    </w:p>
    <w:p w14:paraId="11920AD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2AB7537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5609E94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lastRenderedPageBreak/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5546211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7E70CF0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48C2ADDC" w14:textId="77777777" w:rsidR="004D14D1" w:rsidRPr="004D14D1" w:rsidRDefault="004D14D1" w:rsidP="004D14D1">
      <w:pPr>
        <w:rPr>
          <w:sz w:val="18"/>
          <w:szCs w:val="18"/>
        </w:rPr>
      </w:pPr>
    </w:p>
    <w:p w14:paraId="6F94AFD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362B43B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34D1B7B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android:id="@+id/imageViewRestaurant6"--&gt;</w:t>
      </w:r>
    </w:p>
    <w:p w14:paraId="6C80F6F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2A8E35C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2CB1A5A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362CBE6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android:src="@drawable/img2" /&gt;--&gt;</w:t>
      </w:r>
    </w:p>
    <w:p w14:paraId="6D913AE0" w14:textId="77777777" w:rsidR="004D14D1" w:rsidRPr="004D14D1" w:rsidRDefault="004D14D1" w:rsidP="004D14D1">
      <w:pPr>
        <w:rPr>
          <w:sz w:val="18"/>
          <w:szCs w:val="18"/>
        </w:rPr>
      </w:pPr>
    </w:p>
    <w:p w14:paraId="778C8BD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65DCFF9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6A45E08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android:id="@+id/textViewRestaurantName6"--&gt;</w:t>
      </w:r>
    </w:p>
    <w:p w14:paraId="15C470D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2C2AC0D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7F353A9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3816ADE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android:layout_toEndOf="@id/imageViewRestaurant6"--&gt;</w:t>
      </w:r>
    </w:p>
    <w:p w14:paraId="591AE73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android:text="Ganesh Mess"--&gt;</w:t>
      </w:r>
    </w:p>
    <w:p w14:paraId="7824F07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3C29C3A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2943769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1C2A77E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244666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3BDC118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0499E04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1E3DFB6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4AE18E2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4A1861A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24678044" w14:textId="77777777" w:rsidR="004D14D1" w:rsidRPr="004D14D1" w:rsidRDefault="004D14D1" w:rsidP="004D14D1">
      <w:pPr>
        <w:rPr>
          <w:sz w:val="18"/>
          <w:szCs w:val="18"/>
        </w:rPr>
      </w:pPr>
    </w:p>
    <w:p w14:paraId="31B06B7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5816DDD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00494A6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16B7842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1956350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1B3DE3E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305C2E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5B80ED46" w14:textId="77777777" w:rsidR="004D14D1" w:rsidRPr="004D14D1" w:rsidRDefault="004D14D1" w:rsidP="004D14D1">
      <w:pPr>
        <w:rPr>
          <w:sz w:val="18"/>
          <w:szCs w:val="18"/>
        </w:rPr>
      </w:pPr>
    </w:p>
    <w:p w14:paraId="7C1B7297" w14:textId="77777777" w:rsidR="004D14D1" w:rsidRPr="004D14D1" w:rsidRDefault="004D14D1" w:rsidP="004D14D1">
      <w:pPr>
        <w:rPr>
          <w:sz w:val="18"/>
          <w:szCs w:val="18"/>
        </w:rPr>
      </w:pPr>
    </w:p>
    <w:p w14:paraId="4407F4BB" w14:textId="77777777" w:rsidR="004D14D1" w:rsidRPr="004D14D1" w:rsidRDefault="004D14D1" w:rsidP="004D14D1">
      <w:pPr>
        <w:rPr>
          <w:sz w:val="18"/>
          <w:szCs w:val="18"/>
        </w:rPr>
      </w:pPr>
    </w:p>
    <w:p w14:paraId="004476BD" w14:textId="77777777" w:rsidR="004D14D1" w:rsidRPr="004D14D1" w:rsidRDefault="004D14D1" w:rsidP="004D14D1">
      <w:pPr>
        <w:rPr>
          <w:sz w:val="18"/>
          <w:szCs w:val="18"/>
        </w:rPr>
      </w:pPr>
    </w:p>
    <w:p w14:paraId="5D8BEB1A" w14:textId="77777777" w:rsidR="004D14D1" w:rsidRPr="004D14D1" w:rsidRDefault="004D14D1" w:rsidP="004D14D1">
      <w:pPr>
        <w:rPr>
          <w:sz w:val="18"/>
          <w:szCs w:val="18"/>
        </w:rPr>
      </w:pPr>
    </w:p>
    <w:p w14:paraId="5BC7385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04CA0993" w14:textId="77777777" w:rsidR="004D14D1" w:rsidRPr="004D14D1" w:rsidRDefault="004D14D1" w:rsidP="004D14D1">
      <w:pPr>
        <w:rPr>
          <w:sz w:val="18"/>
          <w:szCs w:val="18"/>
        </w:rPr>
      </w:pPr>
    </w:p>
    <w:p w14:paraId="55DE124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43714C9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&lt;!--            --&gt;</w:t>
      </w:r>
    </w:p>
    <w:p w14:paraId="6C9452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 xmlns:android="http://schemas.android.com/apk/res/android"--&gt;</w:t>
      </w:r>
    </w:p>
    <w:p w14:paraId="113314E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xmlns:app="http://schemas.android.com/apk/res-auto"--&gt;</w:t>
      </w:r>
    </w:p>
    <w:p w14:paraId="6FB4B14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android:layout_width="match_parent"--&gt;</w:t>
      </w:r>
    </w:p>
    <w:p w14:paraId="02031F0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android:layout_height="wrap_content"--&gt;</w:t>
      </w:r>
    </w:p>
    <w:p w14:paraId="4CCA4F2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android:id="@+id/card1"--&gt;</w:t>
      </w:r>
    </w:p>
    <w:p w14:paraId="084B251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android:layout_margin="20dp"--&gt;</w:t>
      </w:r>
    </w:p>
    <w:p w14:paraId="45DAF4B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android:elevation="10dp"--&gt;</w:t>
      </w:r>
    </w:p>
    <w:p w14:paraId="7BEAF90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app:cardCornerRadius="15dp"&gt;--&gt;</w:t>
      </w:r>
    </w:p>
    <w:p w14:paraId="005F841E" w14:textId="77777777" w:rsidR="004D14D1" w:rsidRPr="004D14D1" w:rsidRDefault="004D14D1" w:rsidP="004D14D1">
      <w:pPr>
        <w:rPr>
          <w:sz w:val="18"/>
          <w:szCs w:val="18"/>
        </w:rPr>
      </w:pPr>
    </w:p>
    <w:p w14:paraId="6B5C23F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&lt;RelativeLayout--&gt;</w:t>
      </w:r>
    </w:p>
    <w:p w14:paraId="48DD06B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6256602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android:layout_height="wrap_content"--&gt;</w:t>
      </w:r>
    </w:p>
    <w:p w14:paraId="26B2DC2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lastRenderedPageBreak/>
        <w:t>&lt;!--</w:t>
      </w:r>
      <w:proofErr w:type="gramEnd"/>
      <w:r w:rsidRPr="004D14D1">
        <w:rPr>
          <w:sz w:val="18"/>
          <w:szCs w:val="18"/>
        </w:rPr>
        <w:t xml:space="preserve">                    android:gravity="center"--&gt;</w:t>
      </w:r>
    </w:p>
    <w:p w14:paraId="36B4C24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android:padding="16dp"&gt;--&gt;</w:t>
      </w:r>
    </w:p>
    <w:p w14:paraId="4F8DC5CE" w14:textId="77777777" w:rsidR="004D14D1" w:rsidRPr="004D14D1" w:rsidRDefault="004D14D1" w:rsidP="004D14D1">
      <w:pPr>
        <w:rPr>
          <w:sz w:val="18"/>
          <w:szCs w:val="18"/>
        </w:rPr>
      </w:pPr>
    </w:p>
    <w:p w14:paraId="0CEA498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Image &amp;ndash;&amp;gt;--&gt;</w:t>
      </w:r>
    </w:p>
    <w:p w14:paraId="131383C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6EB34A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android:id="@+id/imageViewRestaurant7"--&gt;</w:t>
      </w:r>
    </w:p>
    <w:p w14:paraId="6F4E339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android:layout_width="100dp"--&gt;</w:t>
      </w:r>
    </w:p>
    <w:p w14:paraId="261D615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android:layout_height="100dp"--&gt;</w:t>
      </w:r>
    </w:p>
    <w:p w14:paraId="502C702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53D7FD7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android:src="@drawable/img2" /&gt;--&gt;</w:t>
      </w:r>
    </w:p>
    <w:p w14:paraId="20244C0D" w14:textId="77777777" w:rsidR="004D14D1" w:rsidRPr="004D14D1" w:rsidRDefault="004D14D1" w:rsidP="004D14D1">
      <w:pPr>
        <w:rPr>
          <w:sz w:val="18"/>
          <w:szCs w:val="18"/>
        </w:rPr>
      </w:pPr>
    </w:p>
    <w:p w14:paraId="2B86459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&amp;lt;!&amp;ndash; Restaurant Name &amp;ndash;&amp;gt;--&gt;</w:t>
      </w:r>
    </w:p>
    <w:p w14:paraId="5927CA6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668BCAF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android:id="@+id/textViewRestaurantName7"--&gt;</w:t>
      </w:r>
    </w:p>
    <w:p w14:paraId="1BF777B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android:layout_width="wrap_content"--&gt;</w:t>
      </w:r>
    </w:p>
    <w:p w14:paraId="7FB8BAF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6CE8750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android:layout_marginStart="16dp"--&gt;</w:t>
      </w:r>
    </w:p>
    <w:p w14:paraId="2CDDB64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android:layout_toEndOf="@id/imageViewRestaurant7"--&gt;</w:t>
      </w:r>
    </w:p>
    <w:p w14:paraId="50A59E1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android:text="Pardesi Mess"--&gt;</w:t>
      </w:r>
    </w:p>
    <w:p w14:paraId="7CAE1D2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android:textColor="@android:color/black"--&gt;</w:t>
      </w:r>
    </w:p>
    <w:p w14:paraId="3EA19B1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android:textSize="18sp"--&gt;</w:t>
      </w:r>
    </w:p>
    <w:p w14:paraId="58C6A7A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android:textStyle="bold" /&gt;--&gt;</w:t>
      </w:r>
    </w:p>
    <w:p w14:paraId="581B8325" w14:textId="77777777" w:rsidR="004D14D1" w:rsidRPr="004D14D1" w:rsidRDefault="004D14D1" w:rsidP="004D14D1">
      <w:pPr>
        <w:rPr>
          <w:sz w:val="18"/>
          <w:szCs w:val="18"/>
        </w:rPr>
      </w:pPr>
    </w:p>
    <w:p w14:paraId="3283007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66B6209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740CF34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2FDDF45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70F45A2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android:layout_marginTop="25dp"--&gt;</w:t>
      </w:r>
    </w:p>
    <w:p w14:paraId="6933066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658A341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android:text="Location: Main Campus"/&gt;--&gt;</w:t>
      </w:r>
    </w:p>
    <w:p w14:paraId="01FCAAC0" w14:textId="77777777" w:rsidR="004D14D1" w:rsidRPr="004D14D1" w:rsidRDefault="004D14D1" w:rsidP="004D14D1">
      <w:pPr>
        <w:rPr>
          <w:sz w:val="18"/>
          <w:szCs w:val="18"/>
        </w:rPr>
      </w:pPr>
    </w:p>
    <w:p w14:paraId="552F462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11A39ED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4D125A7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5424E9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android:gravity="center"--&gt;</w:t>
      </w:r>
    </w:p>
    <w:p w14:paraId="2723CF5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android:layout_marginTop="50dp"--&gt;</w:t>
      </w:r>
    </w:p>
    <w:p w14:paraId="23D6B84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android:layout_marginLeft="80dp"--&gt;</w:t>
      </w:r>
    </w:p>
    <w:p w14:paraId="7F68CDB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android:text="contact :+913465289230"/&gt;--&gt;</w:t>
      </w:r>
    </w:p>
    <w:p w14:paraId="72A9CA3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&lt;/RelativeLayout&gt;--&gt;</w:t>
      </w:r>
    </w:p>
    <w:p w14:paraId="76BF71E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29808CB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43A444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&lt;/ScrollView&gt;</w:t>
      </w:r>
    </w:p>
    <w:p w14:paraId="36356AAB" w14:textId="0FDCC0F9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186767E9" w14:textId="13EC1B6C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activity_</w:t>
      </w:r>
      <w:r>
        <w:rPr>
          <w:sz w:val="18"/>
          <w:szCs w:val="18"/>
        </w:rPr>
        <w:t>student_login_page.xml</w:t>
      </w:r>
    </w:p>
    <w:p w14:paraId="3D26F1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1A0616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7690D8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2DDD606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20C8CE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52AE7D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="@drawable/img6"</w:t>
      </w:r>
    </w:p>
    <w:p w14:paraId="0B01FA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65EB59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0D91A5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73D3B08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=".StudentLoginPage"&gt;</w:t>
      </w:r>
    </w:p>
    <w:p w14:paraId="1B2804BC" w14:textId="77777777" w:rsidR="004D14D1" w:rsidRPr="004D14D1" w:rsidRDefault="004D14D1" w:rsidP="004D14D1">
      <w:pPr>
        <w:rPr>
          <w:sz w:val="18"/>
          <w:szCs w:val="18"/>
        </w:rPr>
      </w:pPr>
    </w:p>
    <w:p w14:paraId="694A641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&lt;ScrollView</w:t>
      </w:r>
    </w:p>
    <w:p w14:paraId="65EF48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7B9AD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1941DAA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&gt;</w:t>
      </w:r>
    </w:p>
    <w:p w14:paraId="0E6EC3CA" w14:textId="77777777" w:rsidR="004D14D1" w:rsidRPr="004D14D1" w:rsidRDefault="004D14D1" w:rsidP="004D14D1">
      <w:pPr>
        <w:rPr>
          <w:sz w:val="18"/>
          <w:szCs w:val="18"/>
        </w:rPr>
      </w:pPr>
    </w:p>
    <w:p w14:paraId="4A59E4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&lt;LinearLayout</w:t>
      </w:r>
    </w:p>
    <w:p w14:paraId="75AFB8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13C67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56A340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465AABD0" w14:textId="77777777" w:rsidR="004D14D1" w:rsidRPr="004D14D1" w:rsidRDefault="004D14D1" w:rsidP="004D14D1">
      <w:pPr>
        <w:rPr>
          <w:sz w:val="18"/>
          <w:szCs w:val="18"/>
        </w:rPr>
      </w:pPr>
    </w:p>
    <w:p w14:paraId="1F7E18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436D0A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935EC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4C9B8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="10dp"</w:t>
      </w:r>
    </w:p>
    <w:p w14:paraId="39AAA7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62F82C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65DB6C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DEA7E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80574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2455788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7DFDA0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="horizontal"&gt;</w:t>
      </w:r>
    </w:p>
    <w:p w14:paraId="05F2A1E4" w14:textId="77777777" w:rsidR="004D14D1" w:rsidRPr="004D14D1" w:rsidRDefault="004D14D1" w:rsidP="004D14D1">
      <w:pPr>
        <w:rPr>
          <w:sz w:val="18"/>
          <w:szCs w:val="18"/>
        </w:rPr>
      </w:pPr>
    </w:p>
    <w:p w14:paraId="4839691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5D8179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B13EEF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android:text="Food"</w:t>
      </w:r>
    </w:p>
    <w:p w14:paraId="56C499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="34dp"</w:t>
      </w:r>
    </w:p>
    <w:p w14:paraId="4F3F07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006DB0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20C6F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121606A9" w14:textId="77777777" w:rsidR="004D14D1" w:rsidRPr="004D14D1" w:rsidRDefault="004D14D1" w:rsidP="004D14D1">
      <w:pPr>
        <w:rPr>
          <w:sz w:val="18"/>
          <w:szCs w:val="18"/>
        </w:rPr>
      </w:pPr>
    </w:p>
    <w:p w14:paraId="720A2B4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0B2B31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130CC1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android:text="Xpress"</w:t>
      </w:r>
    </w:p>
    <w:p w14:paraId="6B5921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="30dp"</w:t>
      </w:r>
    </w:p>
    <w:p w14:paraId="5570564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51ABD7E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="#03A9F4"</w:t>
      </w:r>
    </w:p>
    <w:p w14:paraId="4886DC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78D3CE3E" w14:textId="77777777" w:rsidR="004D14D1" w:rsidRPr="004D14D1" w:rsidRDefault="004D14D1" w:rsidP="004D14D1">
      <w:pPr>
        <w:rPr>
          <w:sz w:val="18"/>
          <w:szCs w:val="18"/>
        </w:rPr>
      </w:pPr>
    </w:p>
    <w:p w14:paraId="709C17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2F2D8214" w14:textId="77777777" w:rsidR="004D14D1" w:rsidRPr="004D14D1" w:rsidRDefault="004D14D1" w:rsidP="004D14D1">
      <w:pPr>
        <w:rPr>
          <w:sz w:val="18"/>
          <w:szCs w:val="18"/>
        </w:rPr>
      </w:pPr>
    </w:p>
    <w:p w14:paraId="7FE3F4D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73478B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308606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android:text="Login"</w:t>
      </w:r>
    </w:p>
    <w:p w14:paraId="5366E0F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android:id="@+id/goToMessOwnerLogin"</w:t>
      </w:r>
    </w:p>
    <w:p w14:paraId="2CD0B7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="34dp"</w:t>
      </w:r>
    </w:p>
    <w:p w14:paraId="5E1A83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3A28463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="#03A9F4"</w:t>
      </w:r>
    </w:p>
    <w:p w14:paraId="361AB4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398B6A6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347D5A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80B170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android:text="To continue your account!"</w:t>
      </w:r>
    </w:p>
    <w:p w14:paraId="6C7F2C0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65C8E3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="normal"</w:t>
      </w:r>
    </w:p>
    <w:p w14:paraId="66BE5A0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F91A89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01FDC370" w14:textId="77777777" w:rsidR="004D14D1" w:rsidRPr="004D14D1" w:rsidRDefault="004D14D1" w:rsidP="004D14D1">
      <w:pPr>
        <w:rPr>
          <w:sz w:val="18"/>
          <w:szCs w:val="18"/>
        </w:rPr>
      </w:pPr>
    </w:p>
    <w:p w14:paraId="7F3F48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39D0F6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0809F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16AF7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7F9777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70CC1F5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61DAC3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086A0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android:text="Username *"</w:t>
      </w:r>
    </w:p>
    <w:p w14:paraId="67B9F2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63A449A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30AAB2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1F8199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9EE6018" w14:textId="77777777" w:rsidR="004D14D1" w:rsidRPr="004D14D1" w:rsidRDefault="004D14D1" w:rsidP="004D14D1">
      <w:pPr>
        <w:rPr>
          <w:sz w:val="18"/>
          <w:szCs w:val="18"/>
        </w:rPr>
      </w:pPr>
    </w:p>
    <w:p w14:paraId="58E946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08451E5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android:id="@+id/etUsername"</w:t>
      </w:r>
    </w:p>
    <w:p w14:paraId="5EA8C3A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B666F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="Email"</w:t>
      </w:r>
    </w:p>
    <w:p w14:paraId="73E1A36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246965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59032FA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6A47C02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="@drawable/mail1"</w:t>
      </w:r>
    </w:p>
    <w:p w14:paraId="5DA48C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0CAE60D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18C5F2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7CEB22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6386D57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6B74636" w14:textId="77777777" w:rsidR="004D14D1" w:rsidRPr="004D14D1" w:rsidRDefault="004D14D1" w:rsidP="004D14D1">
      <w:pPr>
        <w:rPr>
          <w:sz w:val="18"/>
          <w:szCs w:val="18"/>
        </w:rPr>
      </w:pPr>
    </w:p>
    <w:p w14:paraId="000D70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1EA61F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661599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5B64C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DB3202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7BE661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504A52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4E5CE98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D78A5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android:text="Password *"</w:t>
      </w:r>
    </w:p>
    <w:p w14:paraId="7878ED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2470F3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B205B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735484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0C697DCE" w14:textId="77777777" w:rsidR="004D14D1" w:rsidRPr="004D14D1" w:rsidRDefault="004D14D1" w:rsidP="004D14D1">
      <w:pPr>
        <w:rPr>
          <w:sz w:val="18"/>
          <w:szCs w:val="18"/>
        </w:rPr>
      </w:pPr>
    </w:p>
    <w:p w14:paraId="460BF57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53D4C7D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android:id="@+id/etPassword"</w:t>
      </w:r>
    </w:p>
    <w:p w14:paraId="2502AB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26F34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="textPassword"</w:t>
      </w:r>
    </w:p>
    <w:p w14:paraId="2F380C3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1439FB7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0F6FE6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="@drawable/padloack"</w:t>
      </w:r>
    </w:p>
    <w:p w14:paraId="52F934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3D6D9D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14815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="Password"</w:t>
      </w:r>
    </w:p>
    <w:p w14:paraId="355B73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105A8F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7D391A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12B889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C8246C8" w14:textId="77777777" w:rsidR="004D14D1" w:rsidRPr="004D14D1" w:rsidRDefault="004D14D1" w:rsidP="004D14D1">
      <w:pPr>
        <w:rPr>
          <w:sz w:val="18"/>
          <w:szCs w:val="18"/>
        </w:rPr>
      </w:pPr>
    </w:p>
    <w:p w14:paraId="3CE24E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50FBE0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9EDC8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android:id="@+id/goToForgotPassword"</w:t>
      </w:r>
    </w:p>
    <w:p w14:paraId="62312D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13A06D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android:text="Forgot Password"</w:t>
      </w:r>
    </w:p>
    <w:p w14:paraId="0C995F8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72F2627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_marginVertical="10dp"</w:t>
      </w:r>
    </w:p>
    <w:p w14:paraId="57B806F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_gravity="right"</w:t>
      </w:r>
    </w:p>
    <w:p w14:paraId="49F0BB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335042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90CD0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6B948124" w14:textId="77777777" w:rsidR="004D14D1" w:rsidRPr="004D14D1" w:rsidRDefault="004D14D1" w:rsidP="004D14D1">
      <w:pPr>
        <w:rPr>
          <w:sz w:val="18"/>
          <w:szCs w:val="18"/>
        </w:rPr>
      </w:pPr>
    </w:p>
    <w:p w14:paraId="3B2B268F" w14:textId="77777777" w:rsidR="004D14D1" w:rsidRPr="004D14D1" w:rsidRDefault="004D14D1" w:rsidP="004D14D1">
      <w:pPr>
        <w:rPr>
          <w:sz w:val="18"/>
          <w:szCs w:val="18"/>
        </w:rPr>
      </w:pPr>
    </w:p>
    <w:p w14:paraId="017305C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&lt;Button</w:t>
      </w:r>
    </w:p>
    <w:p w14:paraId="34B093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android:id="@+id/btnLoginUser"</w:t>
      </w:r>
    </w:p>
    <w:p w14:paraId="752045D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722578A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29291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6BF179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29C5D3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255D74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0D4DA9C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android:text="Login"</w:t>
      </w:r>
    </w:p>
    <w:p w14:paraId="77762B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0B6064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0BEB3E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5ABF52C5" w14:textId="77777777" w:rsidR="004D14D1" w:rsidRPr="004D14D1" w:rsidRDefault="004D14D1" w:rsidP="004D14D1">
      <w:pPr>
        <w:rPr>
          <w:sz w:val="18"/>
          <w:szCs w:val="18"/>
        </w:rPr>
      </w:pPr>
    </w:p>
    <w:p w14:paraId="78D73A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73F16E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1030FA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android:text=""</w:t>
      </w:r>
    </w:p>
    <w:p w14:paraId="420259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="34dp"</w:t>
      </w:r>
    </w:p>
    <w:p w14:paraId="6F2A53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45CC30A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57387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7C16BE7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="#8F000000"</w:t>
      </w:r>
    </w:p>
    <w:p w14:paraId="0F96B1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2316123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20C65A12" w14:textId="77777777" w:rsidR="004D14D1" w:rsidRPr="004D14D1" w:rsidRDefault="004D14D1" w:rsidP="004D14D1">
      <w:pPr>
        <w:rPr>
          <w:sz w:val="18"/>
          <w:szCs w:val="18"/>
        </w:rPr>
      </w:pPr>
    </w:p>
    <w:p w14:paraId="747A28F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0D81C5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691D74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3FDA1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1429A75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_marginTop="20dp"</w:t>
      </w:r>
    </w:p>
    <w:p w14:paraId="1D0631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="horizontal"&gt;</w:t>
      </w:r>
    </w:p>
    <w:p w14:paraId="11A8438C" w14:textId="77777777" w:rsidR="004D14D1" w:rsidRPr="004D14D1" w:rsidRDefault="004D14D1" w:rsidP="004D14D1">
      <w:pPr>
        <w:rPr>
          <w:sz w:val="18"/>
          <w:szCs w:val="18"/>
        </w:rPr>
      </w:pPr>
    </w:p>
    <w:p w14:paraId="7F340A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0A7E1D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334F2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android:text="Don't have account?"</w:t>
      </w:r>
    </w:p>
    <w:p w14:paraId="413A63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78110B8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0F3E0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="#fff"</w:t>
      </w:r>
    </w:p>
    <w:p w14:paraId="66FA8F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35606BF5" w14:textId="77777777" w:rsidR="004D14D1" w:rsidRPr="004D14D1" w:rsidRDefault="004D14D1" w:rsidP="004D14D1">
      <w:pPr>
        <w:rPr>
          <w:sz w:val="18"/>
          <w:szCs w:val="18"/>
        </w:rPr>
      </w:pPr>
    </w:p>
    <w:p w14:paraId="4F1A67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4310D0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android:id="@+id/goToRegistrationPage"</w:t>
      </w:r>
    </w:p>
    <w:p w14:paraId="7728FD0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_marginLeft="10dp"</w:t>
      </w:r>
    </w:p>
    <w:p w14:paraId="7A80F5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05059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android:text="Signup"</w:t>
      </w:r>
    </w:p>
    <w:p w14:paraId="65762BB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="21dp"</w:t>
      </w:r>
    </w:p>
    <w:p w14:paraId="0177979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40072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="@color/btncolor2"</w:t>
      </w:r>
    </w:p>
    <w:p w14:paraId="003833A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0721EF67" w14:textId="77777777" w:rsidR="004D14D1" w:rsidRPr="004D14D1" w:rsidRDefault="004D14D1" w:rsidP="004D14D1">
      <w:pPr>
        <w:rPr>
          <w:sz w:val="18"/>
          <w:szCs w:val="18"/>
        </w:rPr>
      </w:pPr>
    </w:p>
    <w:p w14:paraId="3BE9E7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1757CB97" w14:textId="77777777" w:rsidR="004D14D1" w:rsidRPr="004D14D1" w:rsidRDefault="004D14D1" w:rsidP="004D14D1">
      <w:pPr>
        <w:rPr>
          <w:sz w:val="18"/>
          <w:szCs w:val="18"/>
        </w:rPr>
      </w:pPr>
    </w:p>
    <w:p w14:paraId="1E2A274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&lt;/LinearLayout&gt;</w:t>
      </w:r>
    </w:p>
    <w:p w14:paraId="523113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&lt;/ScrollView&gt;</w:t>
      </w:r>
    </w:p>
    <w:p w14:paraId="5970CE8B" w14:textId="3FB88287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1EB5123F" w14:textId="1EE2700C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activity_</w:t>
      </w:r>
      <w:r>
        <w:rPr>
          <w:sz w:val="18"/>
          <w:szCs w:val="18"/>
        </w:rPr>
        <w:t>student_menu_page.xml</w:t>
      </w:r>
    </w:p>
    <w:p w14:paraId="4F8845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39EB13A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0A5CE3E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289EE0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72228C1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="@drawable/img12"</w:t>
      </w:r>
    </w:p>
    <w:p w14:paraId="3265E9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0AADAA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4384E2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BEBA2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79C52D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=".StudentMenuPage"&gt;</w:t>
      </w:r>
    </w:p>
    <w:p w14:paraId="1C5F8E1E" w14:textId="77777777" w:rsidR="004D14D1" w:rsidRPr="004D14D1" w:rsidRDefault="004D14D1" w:rsidP="004D14D1">
      <w:pPr>
        <w:rPr>
          <w:sz w:val="18"/>
          <w:szCs w:val="18"/>
        </w:rPr>
      </w:pPr>
    </w:p>
    <w:p w14:paraId="18DBE8B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&lt;ListView--&gt;</w:t>
      </w:r>
    </w:p>
    <w:p w14:paraId="477CA4A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android:layout_width="match_parent"--&gt;</w:t>
      </w:r>
    </w:p>
    <w:p w14:paraId="13C6710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android:background="@drawable/background_image"--&gt;</w:t>
      </w:r>
    </w:p>
    <w:p w14:paraId="3EEA7D1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android:layout_height="match_parent"--&gt;</w:t>
      </w:r>
    </w:p>
    <w:p w14:paraId="44CCF47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android:layout_margin="20dp"--&gt;</w:t>
      </w:r>
    </w:p>
    <w:p w14:paraId="05CBDD7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android:id="@+id/menuListView"--&gt;</w:t>
      </w:r>
    </w:p>
    <w:p w14:paraId="78FBDC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&lt;!--        /&gt;--&gt;</w:t>
      </w:r>
    </w:p>
    <w:p w14:paraId="71410C0F" w14:textId="77777777" w:rsidR="004D14D1" w:rsidRPr="004D14D1" w:rsidRDefault="004D14D1" w:rsidP="004D14D1">
      <w:pPr>
        <w:rPr>
          <w:sz w:val="18"/>
          <w:szCs w:val="18"/>
        </w:rPr>
      </w:pPr>
    </w:p>
    <w:p w14:paraId="16F8060D" w14:textId="67789176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6DA4ACBC" w14:textId="72C2EA90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activity_</w:t>
      </w:r>
      <w:r>
        <w:rPr>
          <w:sz w:val="18"/>
          <w:szCs w:val="18"/>
        </w:rPr>
        <w:t>student_registration_page.xml</w:t>
      </w:r>
    </w:p>
    <w:p w14:paraId="314C3C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54BC0B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4D13CC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0B90B8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4A02F8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6EFA32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="@drawable/img6"</w:t>
      </w:r>
    </w:p>
    <w:p w14:paraId="0F5DDF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1F4C85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5BCD5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4854E8B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=".StudentRegistrationPage"&gt;</w:t>
      </w:r>
    </w:p>
    <w:p w14:paraId="7C701203" w14:textId="77777777" w:rsidR="004D14D1" w:rsidRPr="004D14D1" w:rsidRDefault="004D14D1" w:rsidP="004D14D1">
      <w:pPr>
        <w:rPr>
          <w:sz w:val="18"/>
          <w:szCs w:val="18"/>
        </w:rPr>
      </w:pPr>
    </w:p>
    <w:p w14:paraId="726FE803" w14:textId="77777777" w:rsidR="004D14D1" w:rsidRPr="004D14D1" w:rsidRDefault="004D14D1" w:rsidP="004D14D1">
      <w:pPr>
        <w:rPr>
          <w:sz w:val="18"/>
          <w:szCs w:val="18"/>
        </w:rPr>
      </w:pPr>
    </w:p>
    <w:p w14:paraId="4A249CB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&lt;ScrollView</w:t>
      </w:r>
    </w:p>
    <w:p w14:paraId="799D32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EB116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0AAF136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&gt;</w:t>
      </w:r>
    </w:p>
    <w:p w14:paraId="79873552" w14:textId="77777777" w:rsidR="004D14D1" w:rsidRPr="004D14D1" w:rsidRDefault="004D14D1" w:rsidP="004D14D1">
      <w:pPr>
        <w:rPr>
          <w:sz w:val="18"/>
          <w:szCs w:val="18"/>
        </w:rPr>
      </w:pPr>
    </w:p>
    <w:p w14:paraId="531576C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&lt;LinearLayout</w:t>
      </w:r>
    </w:p>
    <w:p w14:paraId="7979E6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49D65B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55335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544024A3" w14:textId="77777777" w:rsidR="004D14D1" w:rsidRPr="004D14D1" w:rsidRDefault="004D14D1" w:rsidP="004D14D1">
      <w:pPr>
        <w:rPr>
          <w:sz w:val="18"/>
          <w:szCs w:val="18"/>
        </w:rPr>
      </w:pPr>
    </w:p>
    <w:p w14:paraId="3BCA70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6055944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E2555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940CD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="10dp"</w:t>
      </w:r>
    </w:p>
    <w:p w14:paraId="161F402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47EC53D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5058F9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064DB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83C299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7714BC6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718BCF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="horizontal"&gt;</w:t>
      </w:r>
    </w:p>
    <w:p w14:paraId="1BADABA1" w14:textId="77777777" w:rsidR="004D14D1" w:rsidRPr="004D14D1" w:rsidRDefault="004D14D1" w:rsidP="004D14D1">
      <w:pPr>
        <w:rPr>
          <w:sz w:val="18"/>
          <w:szCs w:val="18"/>
        </w:rPr>
      </w:pPr>
    </w:p>
    <w:p w14:paraId="709DFF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786D29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0ED0D1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android:text="Food"</w:t>
      </w:r>
    </w:p>
    <w:p w14:paraId="7BF495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="34dp"</w:t>
      </w:r>
    </w:p>
    <w:p w14:paraId="710972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1279460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51804BB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1E49447" w14:textId="77777777" w:rsidR="004D14D1" w:rsidRPr="004D14D1" w:rsidRDefault="004D14D1" w:rsidP="004D14D1">
      <w:pPr>
        <w:rPr>
          <w:sz w:val="18"/>
          <w:szCs w:val="18"/>
        </w:rPr>
      </w:pPr>
    </w:p>
    <w:p w14:paraId="79192C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55CD19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386B09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android:text="Xpress"</w:t>
      </w:r>
    </w:p>
    <w:p w14:paraId="7D67BA9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="30dp"</w:t>
      </w:r>
    </w:p>
    <w:p w14:paraId="0F6DD3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366FC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="#03A9F4"</w:t>
      </w:r>
    </w:p>
    <w:p w14:paraId="20EF45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16457B46" w14:textId="77777777" w:rsidR="004D14D1" w:rsidRPr="004D14D1" w:rsidRDefault="004D14D1" w:rsidP="004D14D1">
      <w:pPr>
        <w:rPr>
          <w:sz w:val="18"/>
          <w:szCs w:val="18"/>
        </w:rPr>
      </w:pPr>
    </w:p>
    <w:p w14:paraId="0296E88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72632A14" w14:textId="77777777" w:rsidR="004D14D1" w:rsidRPr="004D14D1" w:rsidRDefault="004D14D1" w:rsidP="004D14D1">
      <w:pPr>
        <w:rPr>
          <w:sz w:val="18"/>
          <w:szCs w:val="18"/>
        </w:rPr>
      </w:pPr>
    </w:p>
    <w:p w14:paraId="61523375" w14:textId="77777777" w:rsidR="004D14D1" w:rsidRPr="004D14D1" w:rsidRDefault="004D14D1" w:rsidP="004D14D1">
      <w:pPr>
        <w:rPr>
          <w:sz w:val="18"/>
          <w:szCs w:val="18"/>
        </w:rPr>
      </w:pPr>
    </w:p>
    <w:p w14:paraId="298CF987" w14:textId="77777777" w:rsidR="004D14D1" w:rsidRPr="004D14D1" w:rsidRDefault="004D14D1" w:rsidP="004D14D1">
      <w:pPr>
        <w:rPr>
          <w:sz w:val="18"/>
          <w:szCs w:val="18"/>
        </w:rPr>
      </w:pPr>
    </w:p>
    <w:p w14:paraId="204D8A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59CF13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782636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android:text="Signup"</w:t>
      </w:r>
    </w:p>
    <w:p w14:paraId="6CF6EF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="34dp"</w:t>
      </w:r>
    </w:p>
    <w:p w14:paraId="58450F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C6A53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="#03A9F4"</w:t>
      </w:r>
    </w:p>
    <w:p w14:paraId="4604AA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3C1863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0EA7F2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C148F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android:text="Register your account!"</w:t>
      </w:r>
    </w:p>
    <w:p w14:paraId="1BCAD5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4F5CC1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="normal"</w:t>
      </w:r>
    </w:p>
    <w:p w14:paraId="34713F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77AF53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1C1C6F45" w14:textId="77777777" w:rsidR="004D14D1" w:rsidRPr="004D14D1" w:rsidRDefault="004D14D1" w:rsidP="004D14D1">
      <w:pPr>
        <w:rPr>
          <w:sz w:val="18"/>
          <w:szCs w:val="18"/>
        </w:rPr>
      </w:pPr>
    </w:p>
    <w:p w14:paraId="09E574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&lt;androidx.cardview.widget.CardView--&gt;</w:t>
      </w:r>
    </w:p>
    <w:p w14:paraId="42C346D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android:layout_gravity="center"--&gt;</w:t>
      </w:r>
    </w:p>
    <w:p w14:paraId="5880ABE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android:layout_width="180dp"--&gt;</w:t>
      </w:r>
    </w:p>
    <w:p w14:paraId="5B4F669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android:layout_height="180dp"--&gt;</w:t>
      </w:r>
    </w:p>
    <w:p w14:paraId="101F154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app:cardCornerRadius="90dp"--&gt;</w:t>
      </w:r>
    </w:p>
    <w:p w14:paraId="13812D8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android:tooltipText="Add Profile Photo"--&gt;</w:t>
      </w:r>
    </w:p>
    <w:p w14:paraId="5DBB4B0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android:background="@color/black"&gt;--&gt;</w:t>
      </w:r>
    </w:p>
    <w:p w14:paraId="75397ED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&lt;androidx.cardview.widget.CardView--&gt;</w:t>
      </w:r>
    </w:p>
    <w:p w14:paraId="39C2F1C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lastRenderedPageBreak/>
        <w:t>&lt;!--</w:t>
      </w:r>
      <w:proofErr w:type="gramEnd"/>
      <w:r w:rsidRPr="004D14D1">
        <w:rPr>
          <w:sz w:val="18"/>
          <w:szCs w:val="18"/>
        </w:rPr>
        <w:t xml:space="preserve">                    android:layout_width="match_parent"--&gt;</w:t>
      </w:r>
    </w:p>
    <w:p w14:paraId="06C1BDF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android:layout_height="match_parent"--&gt;</w:t>
      </w:r>
    </w:p>
    <w:p w14:paraId="51A0F3A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app:cardCornerRadius="100dp"--&gt;</w:t>
      </w:r>
    </w:p>
    <w:p w14:paraId="26AF7E5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app:layout_constraintBottom_toBottomOf="parent"--&gt;</w:t>
      </w:r>
    </w:p>
    <w:p w14:paraId="358DDBE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app:layout_constraintEnd_toEndOf="parent"--&gt;</w:t>
      </w:r>
    </w:p>
    <w:p w14:paraId="1E3A8ED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app:layout_constraintStart_toStartOf="parent"--&gt;</w:t>
      </w:r>
    </w:p>
    <w:p w14:paraId="4786274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app:layout_constraintTop_toTopOf="parent"&gt;--&gt;</w:t>
      </w:r>
    </w:p>
    <w:p w14:paraId="009E3EA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&lt;ImageView--&gt;</w:t>
      </w:r>
    </w:p>
    <w:p w14:paraId="51D5DD9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android:layout_width="match_parent"--&gt;</w:t>
      </w:r>
    </w:p>
    <w:p w14:paraId="14A3A72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android:layout_height="match_parent"--&gt;</w:t>
      </w:r>
    </w:p>
    <w:p w14:paraId="6551582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android:src="@drawable/background_image"--&gt;</w:t>
      </w:r>
    </w:p>
    <w:p w14:paraId="7CB035E5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android:scaleType="centerCrop"--&gt;</w:t>
      </w:r>
    </w:p>
    <w:p w14:paraId="0F108EF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android:id="@+id/profilePic" /&gt;--&gt;</w:t>
      </w:r>
    </w:p>
    <w:p w14:paraId="0948C464" w14:textId="77777777" w:rsidR="004D14D1" w:rsidRPr="004D14D1" w:rsidRDefault="004D14D1" w:rsidP="004D14D1">
      <w:pPr>
        <w:rPr>
          <w:sz w:val="18"/>
          <w:szCs w:val="18"/>
        </w:rPr>
      </w:pPr>
    </w:p>
    <w:p w14:paraId="47A2E81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&lt;TextView--&gt;</w:t>
      </w:r>
    </w:p>
    <w:p w14:paraId="4FAE002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android:id="@+id/addimg"--&gt;</w:t>
      </w:r>
    </w:p>
    <w:p w14:paraId="6148136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android:layout_width="99dp"--&gt;</w:t>
      </w:r>
    </w:p>
    <w:p w14:paraId="251C7A2F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android:layout_height="wrap_content"--&gt;</w:t>
      </w:r>
    </w:p>
    <w:p w14:paraId="50881FE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android:layout_gravity="center"--&gt;</w:t>
      </w:r>
    </w:p>
    <w:p w14:paraId="113D086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android:background="@color/white"--&gt;</w:t>
      </w:r>
    </w:p>
    <w:p w14:paraId="6D77702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android:text="Add Image"--&gt;</w:t>
      </w:r>
    </w:p>
    <w:p w14:paraId="1A16EFE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android:textAlignment="center"--&gt;</w:t>
      </w:r>
    </w:p>
    <w:p w14:paraId="7CFF038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android:textColor="@color/black"--&gt;</w:t>
      </w:r>
    </w:p>
    <w:p w14:paraId="5E37473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        tools:ignore="TextSizeCheck" /&gt;--&gt;</w:t>
      </w:r>
    </w:p>
    <w:p w14:paraId="09B47F93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&lt;/androidx.cardview.widget.CardView&gt;--&gt;</w:t>
      </w:r>
    </w:p>
    <w:p w14:paraId="6C8ED569" w14:textId="77777777" w:rsidR="004D14D1" w:rsidRPr="004D14D1" w:rsidRDefault="004D14D1" w:rsidP="004D14D1">
      <w:pPr>
        <w:rPr>
          <w:sz w:val="18"/>
          <w:szCs w:val="18"/>
        </w:rPr>
      </w:pPr>
    </w:p>
    <w:p w14:paraId="3E9E0106" w14:textId="77777777" w:rsidR="004D14D1" w:rsidRPr="004D14D1" w:rsidRDefault="004D14D1" w:rsidP="004D14D1">
      <w:pPr>
        <w:rPr>
          <w:sz w:val="18"/>
          <w:szCs w:val="18"/>
        </w:rPr>
      </w:pPr>
    </w:p>
    <w:p w14:paraId="4E9A21F7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&lt;/androidx.cardview.widget.CardView&gt;--&gt;</w:t>
      </w:r>
    </w:p>
    <w:p w14:paraId="0A15D1F5" w14:textId="77777777" w:rsidR="004D14D1" w:rsidRPr="004D14D1" w:rsidRDefault="004D14D1" w:rsidP="004D14D1">
      <w:pPr>
        <w:rPr>
          <w:sz w:val="18"/>
          <w:szCs w:val="18"/>
        </w:rPr>
      </w:pPr>
    </w:p>
    <w:p w14:paraId="02245396" w14:textId="77777777" w:rsidR="004D14D1" w:rsidRPr="004D14D1" w:rsidRDefault="004D14D1" w:rsidP="004D14D1">
      <w:pPr>
        <w:rPr>
          <w:sz w:val="18"/>
          <w:szCs w:val="18"/>
        </w:rPr>
      </w:pPr>
    </w:p>
    <w:p w14:paraId="46A7621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1E6A89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81BD57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ED8F0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4384AB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53AD69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3EAA49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5D4BF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android:text="Name *"</w:t>
      </w:r>
    </w:p>
    <w:p w14:paraId="6DD5A9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8C7BE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1D779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24AA9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254C06CB" w14:textId="77777777" w:rsidR="004D14D1" w:rsidRPr="004D14D1" w:rsidRDefault="004D14D1" w:rsidP="004D14D1">
      <w:pPr>
        <w:rPr>
          <w:sz w:val="18"/>
          <w:szCs w:val="18"/>
        </w:rPr>
      </w:pPr>
    </w:p>
    <w:p w14:paraId="70AD6D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48607C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android:id="@+id/etRegName1"</w:t>
      </w:r>
    </w:p>
    <w:p w14:paraId="38A305E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1270E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="Name"</w:t>
      </w:r>
    </w:p>
    <w:p w14:paraId="325857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021CD5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="textEmailAddress"</w:t>
      </w:r>
    </w:p>
    <w:p w14:paraId="2727BD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3AA48C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="@drawable/mail1"</w:t>
      </w:r>
    </w:p>
    <w:p w14:paraId="55AA8A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0A8012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6E51E4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56A9B1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471CFA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3DC187B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48135B3" w14:textId="77777777" w:rsidR="004D14D1" w:rsidRPr="004D14D1" w:rsidRDefault="004D14D1" w:rsidP="004D14D1">
      <w:pPr>
        <w:rPr>
          <w:sz w:val="18"/>
          <w:szCs w:val="18"/>
        </w:rPr>
      </w:pPr>
    </w:p>
    <w:p w14:paraId="2BF5FE4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1728B300" w14:textId="77777777" w:rsidR="004D14D1" w:rsidRPr="004D14D1" w:rsidRDefault="004D14D1" w:rsidP="004D14D1">
      <w:pPr>
        <w:rPr>
          <w:sz w:val="18"/>
          <w:szCs w:val="18"/>
        </w:rPr>
      </w:pPr>
    </w:p>
    <w:p w14:paraId="0F67CC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1C12ED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D2810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51770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0F3204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0CED20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000F42C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481363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android:text="Email *"</w:t>
      </w:r>
    </w:p>
    <w:p w14:paraId="4C08B9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05B72C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5F3523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14AB05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7FF64929" w14:textId="77777777" w:rsidR="004D14D1" w:rsidRPr="004D14D1" w:rsidRDefault="004D14D1" w:rsidP="004D14D1">
      <w:pPr>
        <w:rPr>
          <w:sz w:val="18"/>
          <w:szCs w:val="18"/>
        </w:rPr>
      </w:pPr>
    </w:p>
    <w:p w14:paraId="266197F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090FB2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android:id="@+id/etRegEmail1"</w:t>
      </w:r>
    </w:p>
    <w:p w14:paraId="3A3155D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1B6AE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="Email"</w:t>
      </w:r>
    </w:p>
    <w:p w14:paraId="2860F50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2AA462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="textEmailAddress"</w:t>
      </w:r>
    </w:p>
    <w:p w14:paraId="7F5692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373421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="@drawable/mail1"</w:t>
      </w:r>
    </w:p>
    <w:p w14:paraId="65EB48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0E38B5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3097DC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4D04FE6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53A03C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453F37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253E1A67" w14:textId="77777777" w:rsidR="004D14D1" w:rsidRPr="004D14D1" w:rsidRDefault="004D14D1" w:rsidP="004D14D1">
      <w:pPr>
        <w:rPr>
          <w:sz w:val="18"/>
          <w:szCs w:val="18"/>
        </w:rPr>
      </w:pPr>
    </w:p>
    <w:p w14:paraId="5A87B80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23AC0A36" w14:textId="77777777" w:rsidR="004D14D1" w:rsidRPr="004D14D1" w:rsidRDefault="004D14D1" w:rsidP="004D14D1">
      <w:pPr>
        <w:rPr>
          <w:sz w:val="18"/>
          <w:szCs w:val="18"/>
        </w:rPr>
      </w:pPr>
    </w:p>
    <w:p w14:paraId="1A10846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06B3FB2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1B790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A378C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0007AB0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4139DC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63BE9FA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2FEA9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android:text="Password *"</w:t>
      </w:r>
    </w:p>
    <w:p w14:paraId="1EA9F41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790689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ACFF7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75686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7D7E1AC5" w14:textId="77777777" w:rsidR="004D14D1" w:rsidRPr="004D14D1" w:rsidRDefault="004D14D1" w:rsidP="004D14D1">
      <w:pPr>
        <w:rPr>
          <w:sz w:val="18"/>
          <w:szCs w:val="18"/>
        </w:rPr>
      </w:pPr>
    </w:p>
    <w:p w14:paraId="69D5EF8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4F52E0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android:id="@+id/etRegPassword1"</w:t>
      </w:r>
    </w:p>
    <w:p w14:paraId="397CE7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7C7EE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="textPassword"</w:t>
      </w:r>
    </w:p>
    <w:p w14:paraId="1C039F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51FD1A0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75DCFC6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="@drawable/padloack"</w:t>
      </w:r>
    </w:p>
    <w:p w14:paraId="39CBBE2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584BBE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CDA31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="Password"</w:t>
      </w:r>
    </w:p>
    <w:p w14:paraId="099FE1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55942A3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3024132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72FFF8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60FD0DDC" w14:textId="77777777" w:rsidR="004D14D1" w:rsidRPr="004D14D1" w:rsidRDefault="004D14D1" w:rsidP="004D14D1">
      <w:pPr>
        <w:rPr>
          <w:sz w:val="18"/>
          <w:szCs w:val="18"/>
        </w:rPr>
      </w:pPr>
    </w:p>
    <w:p w14:paraId="67099D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76F18B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2B91B3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F9D3C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E29EDC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4992E5D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23887C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4619CC6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6C309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android:text="Confirm Password *"</w:t>
      </w:r>
    </w:p>
    <w:p w14:paraId="633DE5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8A798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308A1C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D6BE8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6FBD7146" w14:textId="77777777" w:rsidR="004D14D1" w:rsidRPr="004D14D1" w:rsidRDefault="004D14D1" w:rsidP="004D14D1">
      <w:pPr>
        <w:rPr>
          <w:sz w:val="18"/>
          <w:szCs w:val="18"/>
        </w:rPr>
      </w:pPr>
    </w:p>
    <w:p w14:paraId="51AF8D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&lt;EditText</w:t>
      </w:r>
    </w:p>
    <w:p w14:paraId="56D655A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android:id="@+id/etRegConfirmPassword1"</w:t>
      </w:r>
    </w:p>
    <w:p w14:paraId="779FE1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B9C8C7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="textPassword"</w:t>
      </w:r>
    </w:p>
    <w:p w14:paraId="4FC51AD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57A304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240167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="@drawable/padloack"</w:t>
      </w:r>
    </w:p>
    <w:p w14:paraId="64F7B33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0DA2D7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B376AD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="Password"</w:t>
      </w:r>
    </w:p>
    <w:p w14:paraId="5809D5A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0C5545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3E47BD9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61416C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25E49805" w14:textId="77777777" w:rsidR="004D14D1" w:rsidRPr="004D14D1" w:rsidRDefault="004D14D1" w:rsidP="004D14D1">
      <w:pPr>
        <w:rPr>
          <w:sz w:val="18"/>
          <w:szCs w:val="18"/>
        </w:rPr>
      </w:pPr>
    </w:p>
    <w:p w14:paraId="4DA8CD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5FE792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&lt;LinearLayout</w:t>
      </w:r>
    </w:p>
    <w:p w14:paraId="51EE45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CEFF9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D357A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_marginTop="25dp"</w:t>
      </w:r>
    </w:p>
    <w:p w14:paraId="67A1937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="vertical"&gt;</w:t>
      </w:r>
    </w:p>
    <w:p w14:paraId="3CA439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&lt;TextView</w:t>
      </w:r>
    </w:p>
    <w:p w14:paraId="033D6B4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648CB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android:text="Mobile No."</w:t>
      </w:r>
    </w:p>
    <w:p w14:paraId="11BF1E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6C026A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33B97B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DB4E54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4FCC6AD2" w14:textId="77777777" w:rsidR="004D14D1" w:rsidRPr="004D14D1" w:rsidRDefault="004D14D1" w:rsidP="004D14D1">
      <w:pPr>
        <w:rPr>
          <w:sz w:val="18"/>
          <w:szCs w:val="18"/>
        </w:rPr>
      </w:pPr>
    </w:p>
    <w:p w14:paraId="702AE3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&lt;EditText</w:t>
      </w:r>
    </w:p>
    <w:p w14:paraId="386EACC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android:id="@+id/etRegMobile1"</w:t>
      </w:r>
    </w:p>
    <w:p w14:paraId="08E681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DF7122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android:inputType</w:t>
      </w:r>
      <w:proofErr w:type="gramEnd"/>
      <w:r w:rsidRPr="004D14D1">
        <w:rPr>
          <w:sz w:val="18"/>
          <w:szCs w:val="18"/>
        </w:rPr>
        <w:t>="phone"</w:t>
      </w:r>
    </w:p>
    <w:p w14:paraId="5A8095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11E790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="@drawable/input_style"</w:t>
      </w:r>
    </w:p>
    <w:p w14:paraId="7B9F5E5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android:drawableLeft</w:t>
      </w:r>
      <w:proofErr w:type="gramEnd"/>
      <w:r w:rsidRPr="004D14D1">
        <w:rPr>
          <w:sz w:val="18"/>
          <w:szCs w:val="18"/>
        </w:rPr>
        <w:t>="@drawable/padloack"</w:t>
      </w:r>
    </w:p>
    <w:p w14:paraId="2BF2C8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_marginTop="5dp"</w:t>
      </w:r>
    </w:p>
    <w:p w14:paraId="1C133B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8E1BD4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="Mobile No."</w:t>
      </w:r>
    </w:p>
    <w:p w14:paraId="7726900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="15dp"</w:t>
      </w:r>
    </w:p>
    <w:p w14:paraId="1D702A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="@color/white"</w:t>
      </w:r>
    </w:p>
    <w:p w14:paraId="731A13D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android:drawablePadding</w:t>
      </w:r>
      <w:proofErr w:type="gramEnd"/>
      <w:r w:rsidRPr="004D14D1">
        <w:rPr>
          <w:sz w:val="18"/>
          <w:szCs w:val="18"/>
        </w:rPr>
        <w:t>="13dp"</w:t>
      </w:r>
    </w:p>
    <w:p w14:paraId="4A77D5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723B0B6C" w14:textId="77777777" w:rsidR="004D14D1" w:rsidRPr="004D14D1" w:rsidRDefault="004D14D1" w:rsidP="004D14D1">
      <w:pPr>
        <w:rPr>
          <w:sz w:val="18"/>
          <w:szCs w:val="18"/>
        </w:rPr>
      </w:pPr>
    </w:p>
    <w:p w14:paraId="5E321E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&lt;/LinearLayout&gt;</w:t>
      </w:r>
    </w:p>
    <w:p w14:paraId="43D38B8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&lt;TextView--&gt;</w:t>
      </w:r>
    </w:p>
    <w:p w14:paraId="259CFF6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android:id="@+id/forgotpassword"--&gt;</w:t>
      </w:r>
    </w:p>
    <w:p w14:paraId="12FEFD3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android:layout_width="wrap_content"--&gt;</w:t>
      </w:r>
    </w:p>
    <w:p w14:paraId="5B44146B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android:text="Forgot Password"--&gt;</w:t>
      </w:r>
    </w:p>
    <w:p w14:paraId="5DD041FC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android:textSize="20dp"--&gt;</w:t>
      </w:r>
    </w:p>
    <w:p w14:paraId="198036B8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android:layout_marginVertical="10dp"--&gt;</w:t>
      </w:r>
    </w:p>
    <w:p w14:paraId="66BFDFF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android:layout_gravity="right"--&gt;</w:t>
      </w:r>
    </w:p>
    <w:p w14:paraId="6A0036F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android:textStyle="bold"--&gt;</w:t>
      </w:r>
    </w:p>
    <w:p w14:paraId="25495D9A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android:textColor="@color/white"--&gt;</w:t>
      </w:r>
    </w:p>
    <w:p w14:paraId="0A989572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        android:layout_height="wrap_content"/&gt;--&gt;</w:t>
      </w:r>
    </w:p>
    <w:p w14:paraId="1AA9E83E" w14:textId="77777777" w:rsidR="004D14D1" w:rsidRPr="004D14D1" w:rsidRDefault="004D14D1" w:rsidP="004D14D1">
      <w:pPr>
        <w:rPr>
          <w:sz w:val="18"/>
          <w:szCs w:val="18"/>
        </w:rPr>
      </w:pPr>
    </w:p>
    <w:p w14:paraId="033F6459" w14:textId="77777777" w:rsidR="004D14D1" w:rsidRPr="004D14D1" w:rsidRDefault="004D14D1" w:rsidP="004D14D1">
      <w:pPr>
        <w:rPr>
          <w:sz w:val="18"/>
          <w:szCs w:val="18"/>
        </w:rPr>
      </w:pPr>
    </w:p>
    <w:p w14:paraId="31F96B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&lt;Button</w:t>
      </w:r>
    </w:p>
    <w:p w14:paraId="489608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android:id="@+id/btnRegisterUser1"</w:t>
      </w:r>
    </w:p>
    <w:p w14:paraId="3ED492B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7C0DA5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29098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70390B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576F83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6C0C66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="15dp"</w:t>
      </w:r>
    </w:p>
    <w:p w14:paraId="32CECE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android:text="Signup"</w:t>
      </w:r>
    </w:p>
    <w:p w14:paraId="42DFB2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1ACB50B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04E535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683518D8" w14:textId="77777777" w:rsidR="004D14D1" w:rsidRPr="004D14D1" w:rsidRDefault="004D14D1" w:rsidP="004D14D1">
      <w:pPr>
        <w:rPr>
          <w:sz w:val="18"/>
          <w:szCs w:val="18"/>
        </w:rPr>
      </w:pPr>
    </w:p>
    <w:p w14:paraId="580704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2034B63B" w14:textId="77777777" w:rsidR="004D14D1" w:rsidRPr="004D14D1" w:rsidRDefault="004D14D1" w:rsidP="004D14D1">
      <w:pPr>
        <w:rPr>
          <w:sz w:val="18"/>
          <w:szCs w:val="18"/>
        </w:rPr>
      </w:pPr>
    </w:p>
    <w:p w14:paraId="213FC1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25DD5AA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37EC61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26971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android:gravity</w:t>
      </w:r>
      <w:proofErr w:type="gramEnd"/>
      <w:r w:rsidRPr="004D14D1">
        <w:rPr>
          <w:sz w:val="18"/>
          <w:szCs w:val="18"/>
        </w:rPr>
        <w:t>="center"</w:t>
      </w:r>
    </w:p>
    <w:p w14:paraId="2231D8B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D5498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="horizontal"&gt;</w:t>
      </w:r>
    </w:p>
    <w:p w14:paraId="616E9FBC" w14:textId="77777777" w:rsidR="004D14D1" w:rsidRPr="004D14D1" w:rsidRDefault="004D14D1" w:rsidP="004D14D1">
      <w:pPr>
        <w:rPr>
          <w:sz w:val="18"/>
          <w:szCs w:val="18"/>
        </w:rPr>
      </w:pPr>
    </w:p>
    <w:p w14:paraId="6BF2E9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0E95E0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73C959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android:text="Already have account?"</w:t>
      </w:r>
    </w:p>
    <w:p w14:paraId="0E8357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FCC7F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3361A8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0DA3E1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6306BB95" w14:textId="77777777" w:rsidR="004D14D1" w:rsidRPr="004D14D1" w:rsidRDefault="004D14D1" w:rsidP="004D14D1">
      <w:pPr>
        <w:rPr>
          <w:sz w:val="18"/>
          <w:szCs w:val="18"/>
        </w:rPr>
      </w:pPr>
    </w:p>
    <w:p w14:paraId="14572B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F3E0D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android:id="@+id/backToLoginPage"</w:t>
      </w:r>
    </w:p>
    <w:p w14:paraId="3AA81DB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_marginLeft="10dp"</w:t>
      </w:r>
    </w:p>
    <w:p w14:paraId="5E8935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0C5DE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android:text="Login"</w:t>
      </w:r>
    </w:p>
    <w:p w14:paraId="520295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="21dp"</w:t>
      </w:r>
    </w:p>
    <w:p w14:paraId="4838CB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5E605B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="@color/btncolor2"</w:t>
      </w:r>
    </w:p>
    <w:p w14:paraId="247706D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_height="wrap_content"/&gt;</w:t>
      </w:r>
    </w:p>
    <w:p w14:paraId="054F3903" w14:textId="77777777" w:rsidR="004D14D1" w:rsidRPr="004D14D1" w:rsidRDefault="004D14D1" w:rsidP="004D14D1">
      <w:pPr>
        <w:rPr>
          <w:sz w:val="18"/>
          <w:szCs w:val="18"/>
        </w:rPr>
      </w:pPr>
    </w:p>
    <w:p w14:paraId="4B4ACA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0F4F5873" w14:textId="77777777" w:rsidR="004D14D1" w:rsidRPr="004D14D1" w:rsidRDefault="004D14D1" w:rsidP="004D14D1">
      <w:pPr>
        <w:rPr>
          <w:sz w:val="18"/>
          <w:szCs w:val="18"/>
        </w:rPr>
      </w:pPr>
    </w:p>
    <w:p w14:paraId="7200ED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&lt;/LinearLayout&gt;</w:t>
      </w:r>
    </w:p>
    <w:p w14:paraId="289D4F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&lt;/ScrollView&gt;</w:t>
      </w:r>
    </w:p>
    <w:p w14:paraId="30519941" w14:textId="360B9D21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37E6D08B" w14:textId="7854F94E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activity_update_menu.xml</w:t>
      </w:r>
    </w:p>
    <w:p w14:paraId="50BFFF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70BCEC6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1AC59C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2A0F1B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20A1BAA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77829A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="@drawable/img12"</w:t>
      </w:r>
    </w:p>
    <w:p w14:paraId="686332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408FA8F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253139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2823FA6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=".UpdateMenu"&gt;</w:t>
      </w:r>
    </w:p>
    <w:p w14:paraId="0749F3C6" w14:textId="77777777" w:rsidR="004D14D1" w:rsidRPr="004D14D1" w:rsidRDefault="004D14D1" w:rsidP="004D14D1">
      <w:pPr>
        <w:rPr>
          <w:sz w:val="18"/>
          <w:szCs w:val="18"/>
        </w:rPr>
      </w:pPr>
    </w:p>
    <w:p w14:paraId="3B19A8C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&lt;Spinner--&gt;</w:t>
      </w:r>
    </w:p>
    <w:p w14:paraId="626DB150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android:layout_width="match_parent"--&gt;</w:t>
      </w:r>
    </w:p>
    <w:p w14:paraId="2538390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78F0C21E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android:layout_gravity="center"--&gt;</w:t>
      </w:r>
    </w:p>
    <w:p w14:paraId="4753ED69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android:entries="@array/messList"--&gt;</w:t>
      </w:r>
    </w:p>
    <w:p w14:paraId="79C7C05D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android:prompt="@string/your_prompt_text"--&gt;</w:t>
      </w:r>
    </w:p>
    <w:p w14:paraId="7F2BAD36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android:layout_marginLeft="20dp"--&gt;</w:t>
      </w:r>
    </w:p>
    <w:p w14:paraId="49A0F384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android:layout_marginRight="20dp"--&gt;</w:t>
      </w:r>
    </w:p>
    <w:p w14:paraId="3EAAF561" w14:textId="77777777" w:rsidR="004D14D1" w:rsidRPr="004D14D1" w:rsidRDefault="004D14D1" w:rsidP="004D14D1">
      <w:pPr>
        <w:rPr>
          <w:sz w:val="18"/>
          <w:szCs w:val="18"/>
        </w:rPr>
      </w:pP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android:layout_marginTop="50dp"--&gt;</w:t>
      </w:r>
    </w:p>
    <w:p w14:paraId="3F946FB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&lt;!--        /&gt;--&gt;</w:t>
      </w:r>
    </w:p>
    <w:p w14:paraId="3C8DB0E4" w14:textId="77777777" w:rsidR="004D14D1" w:rsidRPr="004D14D1" w:rsidRDefault="004D14D1" w:rsidP="004D14D1">
      <w:pPr>
        <w:rPr>
          <w:sz w:val="18"/>
          <w:szCs w:val="18"/>
        </w:rPr>
      </w:pPr>
    </w:p>
    <w:p w14:paraId="22C801A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6DF35F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CA075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2BDCE2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669B25E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690915E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1C9A58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8318ED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5042BC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android:id="@+id/updateFoodItem1"</w:t>
      </w:r>
    </w:p>
    <w:p w14:paraId="2B5202B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043F75E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119A308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34555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75F5DB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73EC89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46789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30462A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7A4A36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0C13FA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7584B2E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7ED07C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1F3F24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android:id="@+id/updateFoodItem2"</w:t>
      </w:r>
    </w:p>
    <w:p w14:paraId="54735E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68ED196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6AF473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3EEFF7B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16FE46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33DBBB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FABB12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8B858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631887A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3F180F7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191547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06D97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6749419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android:id="@+id/updateFoodItem3"</w:t>
      </w:r>
    </w:p>
    <w:p w14:paraId="006707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0B87DC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761522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23D1C8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41FDB831" w14:textId="77777777" w:rsidR="004D14D1" w:rsidRPr="004D14D1" w:rsidRDefault="004D14D1" w:rsidP="004D14D1">
      <w:pPr>
        <w:rPr>
          <w:sz w:val="18"/>
          <w:szCs w:val="18"/>
        </w:rPr>
      </w:pPr>
    </w:p>
    <w:p w14:paraId="3D900C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5A3EC5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android:id="@+id/btnUpdateMenu"</w:t>
      </w:r>
    </w:p>
    <w:p w14:paraId="352054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3451C3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FCDF8F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5BD5832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_marginTop="60dp"</w:t>
      </w:r>
    </w:p>
    <w:p w14:paraId="29167F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5F1DEB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19EE36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android:text="Update"</w:t>
      </w:r>
    </w:p>
    <w:p w14:paraId="62B490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44107A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473247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6EEB090C" w14:textId="77777777" w:rsidR="004D14D1" w:rsidRPr="004D14D1" w:rsidRDefault="004D14D1" w:rsidP="004D14D1">
      <w:pPr>
        <w:rPr>
          <w:sz w:val="18"/>
          <w:szCs w:val="18"/>
        </w:rPr>
      </w:pPr>
    </w:p>
    <w:p w14:paraId="7C23CF0A" w14:textId="49C6F324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1C14D9E8" w14:textId="6F461447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activity_update_menu</w:t>
      </w:r>
      <w:r>
        <w:rPr>
          <w:sz w:val="18"/>
          <w:szCs w:val="18"/>
        </w:rPr>
        <w:t>2</w:t>
      </w:r>
      <w:r>
        <w:rPr>
          <w:sz w:val="18"/>
          <w:szCs w:val="18"/>
        </w:rPr>
        <w:t>.xml</w:t>
      </w:r>
    </w:p>
    <w:p w14:paraId="2831706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0BB17D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331EE0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429E6A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526E2A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675A07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="@drawable/img12"</w:t>
      </w:r>
    </w:p>
    <w:p w14:paraId="03EDA4F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4EDDC01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C1E12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18A89B8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=".UpdateMenu2"&gt;</w:t>
      </w:r>
    </w:p>
    <w:p w14:paraId="1763531A" w14:textId="77777777" w:rsidR="004D14D1" w:rsidRPr="004D14D1" w:rsidRDefault="004D14D1" w:rsidP="004D14D1">
      <w:pPr>
        <w:rPr>
          <w:sz w:val="18"/>
          <w:szCs w:val="18"/>
        </w:rPr>
      </w:pPr>
    </w:p>
    <w:p w14:paraId="5877C3B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&lt;Spinner--&gt;</w:t>
      </w:r>
    </w:p>
    <w:p w14:paraId="059D2B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android:layout_width="match_parent"--&gt;</w:t>
      </w:r>
    </w:p>
    <w:p w14:paraId="79A691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062C55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android:layout_gravity="center"--&gt;</w:t>
      </w:r>
    </w:p>
    <w:p w14:paraId="6DDADA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android:entries="@array/messList"--&gt;</w:t>
      </w:r>
    </w:p>
    <w:p w14:paraId="7FF426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android:prompt="@string/your_prompt_text"--&gt;</w:t>
      </w:r>
    </w:p>
    <w:p w14:paraId="547938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android:layout_marginLeft="20dp"--&gt;</w:t>
      </w:r>
    </w:p>
    <w:p w14:paraId="496E42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android:layout_marginRight="20dp"--&gt;</w:t>
      </w:r>
    </w:p>
    <w:p w14:paraId="2607EA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android:layout_marginTop="50dp"--&gt;</w:t>
      </w:r>
    </w:p>
    <w:p w14:paraId="18BE345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&lt;!--        /&gt;--&gt;</w:t>
      </w:r>
    </w:p>
    <w:p w14:paraId="53EB810A" w14:textId="77777777" w:rsidR="004D14D1" w:rsidRPr="004D14D1" w:rsidRDefault="004D14D1" w:rsidP="004D14D1">
      <w:pPr>
        <w:rPr>
          <w:sz w:val="18"/>
          <w:szCs w:val="18"/>
        </w:rPr>
      </w:pPr>
    </w:p>
    <w:p w14:paraId="0CC251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15C6E2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9EE371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2C3DD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7F1FB0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7DCE60F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716AE2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C7D9C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69DC90A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android:id="@+id/updateFoodItem1_2"</w:t>
      </w:r>
    </w:p>
    <w:p w14:paraId="4DA66C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04AF74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5A166AB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290891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48CD21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008F3E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26B21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2F4630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6487688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39C203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631EA8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A2DFA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40E5B2B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android:id="@+id/updateFoodItem2_2"</w:t>
      </w:r>
    </w:p>
    <w:p w14:paraId="4705743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374921A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0B9BCC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72FA2D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02AD549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4E92DB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30C00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E761A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03DE5F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04FA7D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18A3617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4EDE86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49D0CFF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android:id="@+id/updateFoodItem3_2"</w:t>
      </w:r>
    </w:p>
    <w:p w14:paraId="6AC70F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71AE246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40B6F9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467B6BC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07E1EDDC" w14:textId="77777777" w:rsidR="004D14D1" w:rsidRPr="004D14D1" w:rsidRDefault="004D14D1" w:rsidP="004D14D1">
      <w:pPr>
        <w:rPr>
          <w:sz w:val="18"/>
          <w:szCs w:val="18"/>
        </w:rPr>
      </w:pPr>
    </w:p>
    <w:p w14:paraId="016ED8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1473AC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android:id="@+id/btnUpdateMenu2"</w:t>
      </w:r>
    </w:p>
    <w:p w14:paraId="349CE9A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02BCC3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EA2630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56BD38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_marginTop="60dp"</w:t>
      </w:r>
    </w:p>
    <w:p w14:paraId="34306D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40EE66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14E1950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android:text="Update"</w:t>
      </w:r>
    </w:p>
    <w:p w14:paraId="2D1F0AE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1AF2263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56B023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3E55AA0B" w14:textId="77777777" w:rsidR="004D14D1" w:rsidRPr="004D14D1" w:rsidRDefault="004D14D1" w:rsidP="004D14D1">
      <w:pPr>
        <w:rPr>
          <w:sz w:val="18"/>
          <w:szCs w:val="18"/>
        </w:rPr>
      </w:pPr>
    </w:p>
    <w:p w14:paraId="0BE645EA" w14:textId="77694E0C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3128C2FD" w14:textId="03CD1FB5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activity_update_menu</w:t>
      </w:r>
      <w:r>
        <w:rPr>
          <w:sz w:val="18"/>
          <w:szCs w:val="18"/>
        </w:rPr>
        <w:t>3</w:t>
      </w:r>
      <w:r>
        <w:rPr>
          <w:sz w:val="18"/>
          <w:szCs w:val="18"/>
        </w:rPr>
        <w:t>.xml</w:t>
      </w:r>
    </w:p>
    <w:p w14:paraId="74256A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5A7115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&lt;LinearLayout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3F5FBA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5674B3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xmlns:tools</w:t>
      </w:r>
      <w:proofErr w:type="gramEnd"/>
      <w:r w:rsidRPr="004D14D1">
        <w:rPr>
          <w:sz w:val="18"/>
          <w:szCs w:val="18"/>
        </w:rPr>
        <w:t>="http://schemas.android.com/tools"</w:t>
      </w:r>
    </w:p>
    <w:p w14:paraId="560A6C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android:id="@+id/main"</w:t>
      </w:r>
    </w:p>
    <w:p w14:paraId="68ECDD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="@drawable/img12"</w:t>
      </w:r>
    </w:p>
    <w:p w14:paraId="620587B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09336E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51230B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_height="match_parent"</w:t>
      </w:r>
    </w:p>
    <w:p w14:paraId="75E361D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tools:context</w:t>
      </w:r>
      <w:proofErr w:type="gramEnd"/>
      <w:r w:rsidRPr="004D14D1">
        <w:rPr>
          <w:sz w:val="18"/>
          <w:szCs w:val="18"/>
        </w:rPr>
        <w:t>=".UpdateMenu3"&gt;</w:t>
      </w:r>
    </w:p>
    <w:p w14:paraId="2F2EAB36" w14:textId="77777777" w:rsidR="004D14D1" w:rsidRPr="004D14D1" w:rsidRDefault="004D14D1" w:rsidP="004D14D1">
      <w:pPr>
        <w:rPr>
          <w:sz w:val="18"/>
          <w:szCs w:val="18"/>
        </w:rPr>
      </w:pPr>
    </w:p>
    <w:p w14:paraId="2C6B128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&lt;Spinner--&gt;</w:t>
      </w:r>
    </w:p>
    <w:p w14:paraId="22B3A6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android:layout_width="match_parent"--&gt;</w:t>
      </w:r>
    </w:p>
    <w:p w14:paraId="61096EA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android:layout_height="wrap_content"--&gt;</w:t>
      </w:r>
    </w:p>
    <w:p w14:paraId="41E7BB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android:layout_gravity="center"--&gt;</w:t>
      </w:r>
    </w:p>
    <w:p w14:paraId="72135F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android:entries="@array/messList"--&gt;</w:t>
      </w:r>
    </w:p>
    <w:p w14:paraId="6C456E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android:prompt="@string/your_prompt_text"--&gt;</w:t>
      </w:r>
    </w:p>
    <w:p w14:paraId="3EB4B8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android:layout_marginLeft="20dp"--&gt;</w:t>
      </w:r>
    </w:p>
    <w:p w14:paraId="36094BA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android:layout_marginRight="20dp"--&gt;</w:t>
      </w:r>
    </w:p>
    <w:p w14:paraId="1DA8AC0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&lt;!--</w:t>
      </w:r>
      <w:proofErr w:type="gramEnd"/>
      <w:r w:rsidRPr="004D14D1">
        <w:rPr>
          <w:sz w:val="18"/>
          <w:szCs w:val="18"/>
        </w:rPr>
        <w:t xml:space="preserve">        android:layout_marginTop="50dp"--&gt;</w:t>
      </w:r>
    </w:p>
    <w:p w14:paraId="6ADB3D6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&lt;!--        /&gt;--&gt;</w:t>
      </w:r>
    </w:p>
    <w:p w14:paraId="77CFD4EF" w14:textId="77777777" w:rsidR="004D14D1" w:rsidRPr="004D14D1" w:rsidRDefault="004D14D1" w:rsidP="004D14D1">
      <w:pPr>
        <w:rPr>
          <w:sz w:val="18"/>
          <w:szCs w:val="18"/>
        </w:rPr>
      </w:pPr>
    </w:p>
    <w:p w14:paraId="7B28D55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688CBEC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A7F81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8A6675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72D622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1BE843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386F74C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6DEE6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504C2C9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android:id="@+id/updateFoodItem1_3"</w:t>
      </w:r>
    </w:p>
    <w:p w14:paraId="15586B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7C31950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152FFCC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D0104E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5B251A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3975CC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73359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7F633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0B2FC0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420A488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1F8D2E8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063D949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037AC95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android:id="@+id/updateFoodItem2_3"</w:t>
      </w:r>
    </w:p>
    <w:p w14:paraId="1889D5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7AC06A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42BD1C3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6BEF7CC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5D93F8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&lt;EditText</w:t>
      </w:r>
    </w:p>
    <w:p w14:paraId="10AF39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D3643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5D78A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android:hint</w:t>
      </w:r>
      <w:proofErr w:type="gramEnd"/>
      <w:r w:rsidRPr="004D14D1">
        <w:rPr>
          <w:sz w:val="18"/>
          <w:szCs w:val="18"/>
        </w:rPr>
        <w:t>="Add Food Item here"</w:t>
      </w:r>
    </w:p>
    <w:p w14:paraId="08F76F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_marginLeft="30dp"</w:t>
      </w:r>
    </w:p>
    <w:p w14:paraId="17765C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="#FF0000"</w:t>
      </w:r>
    </w:p>
    <w:p w14:paraId="32BDFDA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3DB9F4C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android:textColorHint</w:t>
      </w:r>
      <w:proofErr w:type="gramEnd"/>
      <w:r w:rsidRPr="004D14D1">
        <w:rPr>
          <w:sz w:val="18"/>
          <w:szCs w:val="18"/>
        </w:rPr>
        <w:t>="#D3D3D3"</w:t>
      </w:r>
    </w:p>
    <w:p w14:paraId="21F00D6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android:id="@+id/updateFoodItem3_3"</w:t>
      </w:r>
    </w:p>
    <w:p w14:paraId="113DCD4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_marginRight="30dp"</w:t>
      </w:r>
    </w:p>
    <w:p w14:paraId="0AF804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="25dp"</w:t>
      </w:r>
    </w:p>
    <w:p w14:paraId="67E4379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_marginTop="50dp"</w:t>
      </w:r>
    </w:p>
    <w:p w14:paraId="3935D2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/&gt;</w:t>
      </w:r>
    </w:p>
    <w:p w14:paraId="60E03ED7" w14:textId="77777777" w:rsidR="004D14D1" w:rsidRPr="004D14D1" w:rsidRDefault="004D14D1" w:rsidP="004D14D1">
      <w:pPr>
        <w:rPr>
          <w:sz w:val="18"/>
          <w:szCs w:val="18"/>
        </w:rPr>
      </w:pPr>
    </w:p>
    <w:p w14:paraId="15D7B1F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&lt;Button</w:t>
      </w:r>
    </w:p>
    <w:p w14:paraId="0ED263B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android:id="@+id/btnUpdateMenu3"</w:t>
      </w:r>
    </w:p>
    <w:p w14:paraId="38480B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_width="350dp"</w:t>
      </w:r>
    </w:p>
    <w:p w14:paraId="3EFEF9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6BDA6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_gravity="center"</w:t>
      </w:r>
    </w:p>
    <w:p w14:paraId="44A208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_marginTop="60dp"</w:t>
      </w:r>
    </w:p>
    <w:p w14:paraId="172FF4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25C2B6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android:backgroundTint</w:t>
      </w:r>
      <w:proofErr w:type="gramEnd"/>
      <w:r w:rsidRPr="004D14D1">
        <w:rPr>
          <w:sz w:val="18"/>
          <w:szCs w:val="18"/>
        </w:rPr>
        <w:t>="@color/btncolor1"</w:t>
      </w:r>
    </w:p>
    <w:p w14:paraId="39E2FF7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android:text="Update"</w:t>
      </w:r>
    </w:p>
    <w:p w14:paraId="546F5EC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android:textAllCaps</w:t>
      </w:r>
      <w:proofErr w:type="gramEnd"/>
      <w:r w:rsidRPr="004D14D1">
        <w:rPr>
          <w:sz w:val="18"/>
          <w:szCs w:val="18"/>
        </w:rPr>
        <w:t>="false"</w:t>
      </w:r>
    </w:p>
    <w:p w14:paraId="4F94F8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="23dp"</w:t>
      </w:r>
    </w:p>
    <w:p w14:paraId="2103986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app:cornerRadius</w:t>
      </w:r>
      <w:proofErr w:type="gramEnd"/>
      <w:r w:rsidRPr="004D14D1">
        <w:rPr>
          <w:sz w:val="18"/>
          <w:szCs w:val="18"/>
        </w:rPr>
        <w:t>="50dp" /&gt;</w:t>
      </w:r>
    </w:p>
    <w:p w14:paraId="21FB286D" w14:textId="77777777" w:rsidR="004D14D1" w:rsidRPr="004D14D1" w:rsidRDefault="004D14D1" w:rsidP="004D14D1">
      <w:pPr>
        <w:rPr>
          <w:sz w:val="18"/>
          <w:szCs w:val="18"/>
        </w:rPr>
      </w:pPr>
    </w:p>
    <w:p w14:paraId="618B1EC8" w14:textId="3B4A921F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&lt;/LinearLayout&gt;</w:t>
      </w:r>
    </w:p>
    <w:p w14:paraId="14824644" w14:textId="1D2A4472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List_item.xml</w:t>
      </w:r>
    </w:p>
    <w:p w14:paraId="0E26B6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7E2A3B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&lt;TextView </w:t>
      </w:r>
      <w:proofErr w:type="gramStart"/>
      <w:r w:rsidRPr="004D14D1">
        <w:rPr>
          <w:sz w:val="18"/>
          <w:szCs w:val="18"/>
        </w:rPr>
        <w:t>xmlns:android</w:t>
      </w:r>
      <w:proofErr w:type="gramEnd"/>
      <w:r w:rsidRPr="004D14D1">
        <w:rPr>
          <w:sz w:val="18"/>
          <w:szCs w:val="18"/>
        </w:rPr>
        <w:t>="http://schemas.android.com/apk/res/android"</w:t>
      </w:r>
    </w:p>
    <w:p w14:paraId="353847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_width="fill_parent"</w:t>
      </w:r>
    </w:p>
    <w:p w14:paraId="4B16431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_height="fill_parent"</w:t>
      </w:r>
    </w:p>
    <w:p w14:paraId="30191C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android:id="@+id/label"</w:t>
      </w:r>
    </w:p>
    <w:p w14:paraId="4E67557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android:padding</w:t>
      </w:r>
      <w:proofErr w:type="gramEnd"/>
      <w:r w:rsidRPr="004D14D1">
        <w:rPr>
          <w:sz w:val="18"/>
          <w:szCs w:val="18"/>
        </w:rPr>
        <w:t>="20dp"</w:t>
      </w:r>
    </w:p>
    <w:p w14:paraId="6D4646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BFCB3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="@color/white"</w:t>
      </w:r>
    </w:p>
    <w:p w14:paraId="688CB2F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78BBC3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&gt;</w:t>
      </w:r>
    </w:p>
    <w:p w14:paraId="3BD6D1AB" w14:textId="564F3C16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&lt;/TextView&gt;</w:t>
      </w:r>
    </w:p>
    <w:p w14:paraId="5BC298CB" w14:textId="5E54E013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order_item1.xml</w:t>
      </w:r>
    </w:p>
    <w:p w14:paraId="47D0CD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307921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 xmlns:android="http://schemas.android.com/apk/res/android"</w:t>
      </w:r>
    </w:p>
    <w:p w14:paraId="3217E5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9C88B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7DAA89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app:cardElevation</w:t>
      </w:r>
      <w:proofErr w:type="gramEnd"/>
      <w:r w:rsidRPr="004D14D1">
        <w:rPr>
          <w:sz w:val="18"/>
          <w:szCs w:val="18"/>
        </w:rPr>
        <w:t>="150dp"</w:t>
      </w:r>
    </w:p>
    <w:p w14:paraId="1260790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="20dp"</w:t>
      </w:r>
    </w:p>
    <w:p w14:paraId="1A0ECE8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4516604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_margin="10dp"</w:t>
      </w:r>
    </w:p>
    <w:p w14:paraId="067907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_height="wrap_content"&gt;</w:t>
      </w:r>
    </w:p>
    <w:p w14:paraId="6C12FCFC" w14:textId="77777777" w:rsidR="004D14D1" w:rsidRPr="004D14D1" w:rsidRDefault="004D14D1" w:rsidP="004D14D1">
      <w:pPr>
        <w:rPr>
          <w:sz w:val="18"/>
          <w:szCs w:val="18"/>
        </w:rPr>
      </w:pPr>
    </w:p>
    <w:p w14:paraId="2F804F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&lt;LinearLayout</w:t>
      </w:r>
    </w:p>
    <w:p w14:paraId="68804A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CB6CA7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2B8334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_marginBottom="10dp"</w:t>
      </w:r>
    </w:p>
    <w:p w14:paraId="6377FA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_marginLeft="10dp"</w:t>
      </w:r>
    </w:p>
    <w:p w14:paraId="0CD7A12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_marginRight="10dp"</w:t>
      </w:r>
    </w:p>
    <w:p w14:paraId="474D14E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7327B8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5D699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24BC2B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&gt;</w:t>
      </w:r>
    </w:p>
    <w:p w14:paraId="61D30D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78A8F31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48339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95177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05525F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44343EB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235774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6D1E751F" w14:textId="77777777" w:rsidR="004D14D1" w:rsidRPr="004D14D1" w:rsidRDefault="004D14D1" w:rsidP="004D14D1">
      <w:pPr>
        <w:rPr>
          <w:sz w:val="18"/>
          <w:szCs w:val="18"/>
        </w:rPr>
      </w:pPr>
    </w:p>
    <w:p w14:paraId="44801F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0250A0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A2C8A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9D4E5A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Name :</w:t>
      </w:r>
      <w:proofErr w:type="gramEnd"/>
      <w:r w:rsidRPr="004D14D1">
        <w:rPr>
          <w:sz w:val="18"/>
          <w:szCs w:val="18"/>
        </w:rPr>
        <w:t xml:space="preserve"> "</w:t>
      </w:r>
    </w:p>
    <w:p w14:paraId="077B6E6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2547D9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0712E5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210C9E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7C2C19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42D6B65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21E1D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863137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android:id="@+id/dispNameToMess"</w:t>
      </w:r>
    </w:p>
    <w:p w14:paraId="2BEE60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android:text="name"</w:t>
      </w:r>
    </w:p>
    <w:p w14:paraId="72F01F1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00E4AD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5FE148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60A4E653" w14:textId="77777777" w:rsidR="004D14D1" w:rsidRPr="004D14D1" w:rsidRDefault="004D14D1" w:rsidP="004D14D1">
      <w:pPr>
        <w:rPr>
          <w:sz w:val="18"/>
          <w:szCs w:val="18"/>
        </w:rPr>
      </w:pPr>
    </w:p>
    <w:p w14:paraId="3124EA3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70397D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68912C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46E04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BBC45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70CBF56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5B92E59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2D7E6B8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65F10C09" w14:textId="77777777" w:rsidR="004D14D1" w:rsidRPr="004D14D1" w:rsidRDefault="004D14D1" w:rsidP="004D14D1">
      <w:pPr>
        <w:rPr>
          <w:sz w:val="18"/>
          <w:szCs w:val="18"/>
        </w:rPr>
      </w:pPr>
    </w:p>
    <w:p w14:paraId="6B67B3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0453788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1142F5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0C3E8E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Number :</w:t>
      </w:r>
      <w:proofErr w:type="gramEnd"/>
      <w:r w:rsidRPr="004D14D1">
        <w:rPr>
          <w:sz w:val="18"/>
          <w:szCs w:val="18"/>
        </w:rPr>
        <w:t xml:space="preserve"> "</w:t>
      </w:r>
    </w:p>
    <w:p w14:paraId="06C9E8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AE5FA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3D48C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7C1C23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5E900F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&lt;TextView</w:t>
      </w:r>
    </w:p>
    <w:p w14:paraId="57B2D29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024506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D09DB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android:id="@+id/dispPhoneToMess"</w:t>
      </w:r>
    </w:p>
    <w:p w14:paraId="6E2B86A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android:text="9988776655"</w:t>
      </w:r>
    </w:p>
    <w:p w14:paraId="16DA86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86496F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260023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6E514317" w14:textId="77777777" w:rsidR="004D14D1" w:rsidRPr="004D14D1" w:rsidRDefault="004D14D1" w:rsidP="004D14D1">
      <w:pPr>
        <w:rPr>
          <w:sz w:val="18"/>
          <w:szCs w:val="18"/>
        </w:rPr>
      </w:pPr>
    </w:p>
    <w:p w14:paraId="3E87C4D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79972CC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379D52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296126C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F1924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52AAEF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02A23D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252CF7B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492827E9" w14:textId="77777777" w:rsidR="004D14D1" w:rsidRPr="004D14D1" w:rsidRDefault="004D14D1" w:rsidP="004D14D1">
      <w:pPr>
        <w:rPr>
          <w:sz w:val="18"/>
          <w:szCs w:val="18"/>
        </w:rPr>
      </w:pPr>
    </w:p>
    <w:p w14:paraId="248FECD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407E9E3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489A70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FDAD1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Timing :</w:t>
      </w:r>
      <w:proofErr w:type="gramEnd"/>
      <w:r w:rsidRPr="004D14D1">
        <w:rPr>
          <w:sz w:val="18"/>
          <w:szCs w:val="18"/>
        </w:rPr>
        <w:t xml:space="preserve"> "</w:t>
      </w:r>
    </w:p>
    <w:p w14:paraId="48B4450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6C895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180BE5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1B8172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500996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1ADEEF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759A0D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20406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android:id="@+id/dispTimimgToMess"</w:t>
      </w:r>
    </w:p>
    <w:p w14:paraId="5F6D7B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android:text="Default time"</w:t>
      </w:r>
    </w:p>
    <w:p w14:paraId="0624322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5A5C9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3436F02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3AA8D1A1" w14:textId="77777777" w:rsidR="004D14D1" w:rsidRPr="004D14D1" w:rsidRDefault="004D14D1" w:rsidP="004D14D1">
      <w:pPr>
        <w:rPr>
          <w:sz w:val="18"/>
          <w:szCs w:val="18"/>
        </w:rPr>
      </w:pPr>
    </w:p>
    <w:p w14:paraId="797EDA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129D48CA" w14:textId="77777777" w:rsidR="004D14D1" w:rsidRPr="004D14D1" w:rsidRDefault="004D14D1" w:rsidP="004D14D1">
      <w:pPr>
        <w:rPr>
          <w:sz w:val="18"/>
          <w:szCs w:val="18"/>
        </w:rPr>
      </w:pPr>
    </w:p>
    <w:p w14:paraId="36FE1E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&lt;/LinearLayout&gt;</w:t>
      </w:r>
    </w:p>
    <w:p w14:paraId="4DD7EE40" w14:textId="77777777" w:rsidR="004D14D1" w:rsidRPr="004D14D1" w:rsidRDefault="004D14D1" w:rsidP="004D14D1">
      <w:pPr>
        <w:rPr>
          <w:sz w:val="18"/>
          <w:szCs w:val="18"/>
        </w:rPr>
      </w:pPr>
    </w:p>
    <w:p w14:paraId="5E60B544" w14:textId="6FDBE18B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08565256" w14:textId="11944AF7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order_item</w:t>
      </w:r>
      <w:r>
        <w:rPr>
          <w:sz w:val="18"/>
          <w:szCs w:val="18"/>
        </w:rPr>
        <w:t>2</w:t>
      </w:r>
      <w:r>
        <w:rPr>
          <w:sz w:val="18"/>
          <w:szCs w:val="18"/>
        </w:rPr>
        <w:t>.xml</w:t>
      </w:r>
    </w:p>
    <w:p w14:paraId="1E15DD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47F1C6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 xmlns:android="http://schemas.android.com/apk/res/android"</w:t>
      </w:r>
    </w:p>
    <w:p w14:paraId="214F0D1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0B714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3A9AAC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app:cardElevation</w:t>
      </w:r>
      <w:proofErr w:type="gramEnd"/>
      <w:r w:rsidRPr="004D14D1">
        <w:rPr>
          <w:sz w:val="18"/>
          <w:szCs w:val="18"/>
        </w:rPr>
        <w:t>="150dp"</w:t>
      </w:r>
    </w:p>
    <w:p w14:paraId="5ADA51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="20dp"</w:t>
      </w:r>
    </w:p>
    <w:p w14:paraId="046DB3A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7F925F8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_margin="10dp"</w:t>
      </w:r>
    </w:p>
    <w:p w14:paraId="2D6828B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_height="wrap_content"&gt;</w:t>
      </w:r>
    </w:p>
    <w:p w14:paraId="0FEEF0CA" w14:textId="77777777" w:rsidR="004D14D1" w:rsidRPr="004D14D1" w:rsidRDefault="004D14D1" w:rsidP="004D14D1">
      <w:pPr>
        <w:rPr>
          <w:sz w:val="18"/>
          <w:szCs w:val="18"/>
        </w:rPr>
      </w:pPr>
    </w:p>
    <w:p w14:paraId="5C9835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&lt;LinearLayout</w:t>
      </w:r>
    </w:p>
    <w:p w14:paraId="565B5AF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09BD707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4390BB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_marginBottom="10dp"</w:t>
      </w:r>
    </w:p>
    <w:p w14:paraId="227167E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_marginLeft="10dp"</w:t>
      </w:r>
    </w:p>
    <w:p w14:paraId="73AB154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_marginRight="10dp"</w:t>
      </w:r>
    </w:p>
    <w:p w14:paraId="055D20C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60BEA0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C332D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2261AF4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&gt;</w:t>
      </w:r>
    </w:p>
    <w:p w14:paraId="188EB9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3661A5A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5B1D7A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4E4B6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25451DD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67961B9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04AC63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646FB0C1" w14:textId="77777777" w:rsidR="004D14D1" w:rsidRPr="004D14D1" w:rsidRDefault="004D14D1" w:rsidP="004D14D1">
      <w:pPr>
        <w:rPr>
          <w:sz w:val="18"/>
          <w:szCs w:val="18"/>
        </w:rPr>
      </w:pPr>
    </w:p>
    <w:p w14:paraId="2BDCB9A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4DC9FC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8FAD2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95AC34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Name :</w:t>
      </w:r>
      <w:proofErr w:type="gramEnd"/>
      <w:r w:rsidRPr="004D14D1">
        <w:rPr>
          <w:sz w:val="18"/>
          <w:szCs w:val="18"/>
        </w:rPr>
        <w:t xml:space="preserve"> "</w:t>
      </w:r>
    </w:p>
    <w:p w14:paraId="1A033F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9BA665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4EF3D4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7B317F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34FB0E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1E7A30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5094913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E93CC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android:id="@+id/dispNameToMess2"</w:t>
      </w:r>
    </w:p>
    <w:p w14:paraId="370C31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android:text="name"</w:t>
      </w:r>
    </w:p>
    <w:p w14:paraId="69CBA9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4520D79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17FAEE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10950041" w14:textId="77777777" w:rsidR="004D14D1" w:rsidRPr="004D14D1" w:rsidRDefault="004D14D1" w:rsidP="004D14D1">
      <w:pPr>
        <w:rPr>
          <w:sz w:val="18"/>
          <w:szCs w:val="18"/>
        </w:rPr>
      </w:pPr>
    </w:p>
    <w:p w14:paraId="3F376FE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4CCC531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559CB4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7CC65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76A6D9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48FA5CD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47C9A0F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1D31084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7D17A937" w14:textId="77777777" w:rsidR="004D14D1" w:rsidRPr="004D14D1" w:rsidRDefault="004D14D1" w:rsidP="004D14D1">
      <w:pPr>
        <w:rPr>
          <w:sz w:val="18"/>
          <w:szCs w:val="18"/>
        </w:rPr>
      </w:pPr>
    </w:p>
    <w:p w14:paraId="0FC394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5D330C7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0A715EA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A494C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Number :</w:t>
      </w:r>
      <w:proofErr w:type="gramEnd"/>
      <w:r w:rsidRPr="004D14D1">
        <w:rPr>
          <w:sz w:val="18"/>
          <w:szCs w:val="18"/>
        </w:rPr>
        <w:t xml:space="preserve"> "</w:t>
      </w:r>
    </w:p>
    <w:p w14:paraId="2913C1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75F6A06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1173CA5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22260D1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28D1595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025D2F9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BF80E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64B39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android:id="@+id/dispPhoneToMess2"</w:t>
      </w:r>
    </w:p>
    <w:p w14:paraId="0EE184E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android:text="9988776655"</w:t>
      </w:r>
    </w:p>
    <w:p w14:paraId="7CB4748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1E714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08F7C7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24AC6DFC" w14:textId="77777777" w:rsidR="004D14D1" w:rsidRPr="004D14D1" w:rsidRDefault="004D14D1" w:rsidP="004D14D1">
      <w:pPr>
        <w:rPr>
          <w:sz w:val="18"/>
          <w:szCs w:val="18"/>
        </w:rPr>
      </w:pPr>
    </w:p>
    <w:p w14:paraId="06042E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696B13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4BE5D7A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B8E2D3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869FF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058C42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70F136E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70D4E2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3214C313" w14:textId="77777777" w:rsidR="004D14D1" w:rsidRPr="004D14D1" w:rsidRDefault="004D14D1" w:rsidP="004D14D1">
      <w:pPr>
        <w:rPr>
          <w:sz w:val="18"/>
          <w:szCs w:val="18"/>
        </w:rPr>
      </w:pPr>
    </w:p>
    <w:p w14:paraId="618C8E8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84507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3B3A720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4C3669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Timing :</w:t>
      </w:r>
      <w:proofErr w:type="gramEnd"/>
      <w:r w:rsidRPr="004D14D1">
        <w:rPr>
          <w:sz w:val="18"/>
          <w:szCs w:val="18"/>
        </w:rPr>
        <w:t xml:space="preserve"> "</w:t>
      </w:r>
    </w:p>
    <w:p w14:paraId="5E720C6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5853BBE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1F5CE5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49E4571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57ED27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402384E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DAD64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FE84A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android:id="@+id/dispTimimgToMess2"</w:t>
      </w:r>
    </w:p>
    <w:p w14:paraId="3D7036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android:text="Default time"</w:t>
      </w:r>
    </w:p>
    <w:p w14:paraId="14F4BD2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0C0891D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3FCF28A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0956DF04" w14:textId="77777777" w:rsidR="004D14D1" w:rsidRPr="004D14D1" w:rsidRDefault="004D14D1" w:rsidP="004D14D1">
      <w:pPr>
        <w:rPr>
          <w:sz w:val="18"/>
          <w:szCs w:val="18"/>
        </w:rPr>
      </w:pPr>
    </w:p>
    <w:p w14:paraId="64B662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&lt;/LinearLayout&gt;</w:t>
      </w:r>
    </w:p>
    <w:p w14:paraId="43E28F94" w14:textId="77777777" w:rsidR="004D14D1" w:rsidRPr="004D14D1" w:rsidRDefault="004D14D1" w:rsidP="004D14D1">
      <w:pPr>
        <w:rPr>
          <w:sz w:val="18"/>
          <w:szCs w:val="18"/>
        </w:rPr>
      </w:pPr>
    </w:p>
    <w:p w14:paraId="65AAF21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&lt;/LinearLayout&gt;</w:t>
      </w:r>
    </w:p>
    <w:p w14:paraId="6A152CB9" w14:textId="77777777" w:rsidR="004D14D1" w:rsidRPr="004D14D1" w:rsidRDefault="004D14D1" w:rsidP="004D14D1">
      <w:pPr>
        <w:rPr>
          <w:sz w:val="18"/>
          <w:szCs w:val="18"/>
        </w:rPr>
      </w:pPr>
    </w:p>
    <w:p w14:paraId="72A157A6" w14:textId="4961980A" w:rsidR="004D14D1" w:rsidRPr="001C6169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32AC742A" w14:textId="233EEB29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order_item</w:t>
      </w:r>
      <w:r>
        <w:rPr>
          <w:sz w:val="18"/>
          <w:szCs w:val="18"/>
        </w:rPr>
        <w:t>3</w:t>
      </w:r>
      <w:r>
        <w:rPr>
          <w:sz w:val="18"/>
          <w:szCs w:val="18"/>
        </w:rPr>
        <w:t>.xml</w:t>
      </w:r>
    </w:p>
    <w:p w14:paraId="7EF0288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5E4F476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 xmlns:android="http://schemas.android.com/apk/res/android"</w:t>
      </w:r>
    </w:p>
    <w:p w14:paraId="22728F7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FF75E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xmlns:app="http://schemas.android.com/apk/res-auto"</w:t>
      </w:r>
    </w:p>
    <w:p w14:paraId="6FFD38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app:cardElevation</w:t>
      </w:r>
      <w:proofErr w:type="gramEnd"/>
      <w:r w:rsidRPr="004D14D1">
        <w:rPr>
          <w:sz w:val="18"/>
          <w:szCs w:val="18"/>
        </w:rPr>
        <w:t>="150dp"</w:t>
      </w:r>
    </w:p>
    <w:p w14:paraId="606B09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app:cardCornerRadius</w:t>
      </w:r>
      <w:proofErr w:type="gramEnd"/>
      <w:r w:rsidRPr="004D14D1">
        <w:rPr>
          <w:sz w:val="18"/>
          <w:szCs w:val="18"/>
        </w:rPr>
        <w:t>="20dp"</w:t>
      </w:r>
    </w:p>
    <w:p w14:paraId="055BA4B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27CB0FE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_margin="10dp"</w:t>
      </w:r>
    </w:p>
    <w:p w14:paraId="342D90F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_height="wrap_content"&gt;</w:t>
      </w:r>
    </w:p>
    <w:p w14:paraId="53204114" w14:textId="77777777" w:rsidR="004D14D1" w:rsidRPr="004D14D1" w:rsidRDefault="004D14D1" w:rsidP="004D14D1">
      <w:pPr>
        <w:rPr>
          <w:sz w:val="18"/>
          <w:szCs w:val="18"/>
        </w:rPr>
      </w:pPr>
    </w:p>
    <w:p w14:paraId="176D902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&lt;LinearLayout</w:t>
      </w:r>
    </w:p>
    <w:p w14:paraId="61410E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17D5290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_marginTop="10dp"</w:t>
      </w:r>
    </w:p>
    <w:p w14:paraId="6793A8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_marginBottom="10dp"</w:t>
      </w:r>
    </w:p>
    <w:p w14:paraId="26BB5C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_marginLeft="10dp"</w:t>
      </w:r>
    </w:p>
    <w:p w14:paraId="7CCB13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_marginRight="10dp"</w:t>
      </w:r>
    </w:p>
    <w:p w14:paraId="15B5B6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android:background</w:t>
      </w:r>
      <w:proofErr w:type="gramEnd"/>
      <w:r w:rsidRPr="004D14D1">
        <w:rPr>
          <w:sz w:val="18"/>
          <w:szCs w:val="18"/>
        </w:rPr>
        <w:t>="@color/white"</w:t>
      </w:r>
    </w:p>
    <w:p w14:paraId="772C43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83714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="vertical"</w:t>
      </w:r>
    </w:p>
    <w:p w14:paraId="742A67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&gt;</w:t>
      </w:r>
    </w:p>
    <w:p w14:paraId="19C5AB5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4F4A77F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76E9901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79493C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09A061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68BD59C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432B3F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6D248208" w14:textId="77777777" w:rsidR="004D14D1" w:rsidRPr="004D14D1" w:rsidRDefault="004D14D1" w:rsidP="004D14D1">
      <w:pPr>
        <w:rPr>
          <w:sz w:val="18"/>
          <w:szCs w:val="18"/>
        </w:rPr>
      </w:pPr>
    </w:p>
    <w:p w14:paraId="2C9D6C7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2E55BE2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A6CEA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F703F1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Name :</w:t>
      </w:r>
      <w:proofErr w:type="gramEnd"/>
      <w:r w:rsidRPr="004D14D1">
        <w:rPr>
          <w:sz w:val="18"/>
          <w:szCs w:val="18"/>
        </w:rPr>
        <w:t xml:space="preserve"> "</w:t>
      </w:r>
    </w:p>
    <w:p w14:paraId="0031B4A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0DEBDC8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2C77346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74223F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60DA77E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38375F3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3F4DA47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20AA518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android:id="@+id/dispNameToMess3"</w:t>
      </w:r>
    </w:p>
    <w:p w14:paraId="41057C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android:text="name"</w:t>
      </w:r>
    </w:p>
    <w:p w14:paraId="0A78F08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5CAF8D3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55CA00C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418BAA4E" w14:textId="77777777" w:rsidR="004D14D1" w:rsidRPr="004D14D1" w:rsidRDefault="004D14D1" w:rsidP="004D14D1">
      <w:pPr>
        <w:rPr>
          <w:sz w:val="18"/>
          <w:szCs w:val="18"/>
        </w:rPr>
      </w:pPr>
    </w:p>
    <w:p w14:paraId="2611430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7F457BC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27AB1E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6ABFA7D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5595D7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70710D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3C31C60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5C85BED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11F7644D" w14:textId="77777777" w:rsidR="004D14D1" w:rsidRPr="004D14D1" w:rsidRDefault="004D14D1" w:rsidP="004D14D1">
      <w:pPr>
        <w:rPr>
          <w:sz w:val="18"/>
          <w:szCs w:val="18"/>
        </w:rPr>
      </w:pPr>
    </w:p>
    <w:p w14:paraId="5ACF8CC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675982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FEF01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3F2A7E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Number :</w:t>
      </w:r>
      <w:proofErr w:type="gramEnd"/>
      <w:r w:rsidRPr="004D14D1">
        <w:rPr>
          <w:sz w:val="18"/>
          <w:szCs w:val="18"/>
        </w:rPr>
        <w:t xml:space="preserve"> "</w:t>
      </w:r>
    </w:p>
    <w:p w14:paraId="5C3B29D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64C19C0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728AF6A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5826580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520B4D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 xml:space="preserve">            &lt;TextView</w:t>
      </w:r>
    </w:p>
    <w:p w14:paraId="1696A2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2BD80D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1A9B5A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android:id="@+id/dispPhoneToMess3"</w:t>
      </w:r>
    </w:p>
    <w:p w14:paraId="54DE32D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android:text="9988776655"</w:t>
      </w:r>
    </w:p>
    <w:p w14:paraId="6B51C73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3B55342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4EBF3A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193BC025" w14:textId="77777777" w:rsidR="004D14D1" w:rsidRPr="004D14D1" w:rsidRDefault="004D14D1" w:rsidP="004D14D1">
      <w:pPr>
        <w:rPr>
          <w:sz w:val="18"/>
          <w:szCs w:val="18"/>
        </w:rPr>
      </w:pPr>
    </w:p>
    <w:p w14:paraId="2446FA2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51F6575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&lt;LinearLayout</w:t>
      </w:r>
    </w:p>
    <w:p w14:paraId="7280B96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_width="match_parent"</w:t>
      </w:r>
    </w:p>
    <w:p w14:paraId="4F54C13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018521F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_marginLeft="20dp"</w:t>
      </w:r>
    </w:p>
    <w:p w14:paraId="6B73CE8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_marginRight="20dp"</w:t>
      </w:r>
    </w:p>
    <w:p w14:paraId="54C7D34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</w:t>
      </w:r>
      <w:proofErr w:type="gramStart"/>
      <w:r w:rsidRPr="004D14D1">
        <w:rPr>
          <w:sz w:val="18"/>
          <w:szCs w:val="18"/>
        </w:rPr>
        <w:t>android:orientation</w:t>
      </w:r>
      <w:proofErr w:type="gramEnd"/>
      <w:r w:rsidRPr="004D14D1">
        <w:rPr>
          <w:sz w:val="18"/>
          <w:szCs w:val="18"/>
        </w:rPr>
        <w:t>="horizontal"</w:t>
      </w:r>
    </w:p>
    <w:p w14:paraId="11026C3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&gt;</w:t>
      </w:r>
    </w:p>
    <w:p w14:paraId="24FE771D" w14:textId="77777777" w:rsidR="004D14D1" w:rsidRPr="004D14D1" w:rsidRDefault="004D14D1" w:rsidP="004D14D1">
      <w:pPr>
        <w:rPr>
          <w:sz w:val="18"/>
          <w:szCs w:val="18"/>
        </w:rPr>
      </w:pPr>
    </w:p>
    <w:p w14:paraId="512C540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2CA1394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401E7E3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CDC79F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</w:t>
      </w:r>
      <w:proofErr w:type="gramStart"/>
      <w:r w:rsidRPr="004D14D1">
        <w:rPr>
          <w:sz w:val="18"/>
          <w:szCs w:val="18"/>
        </w:rPr>
        <w:t>Timing :</w:t>
      </w:r>
      <w:proofErr w:type="gramEnd"/>
      <w:r w:rsidRPr="004D14D1">
        <w:rPr>
          <w:sz w:val="18"/>
          <w:szCs w:val="18"/>
        </w:rPr>
        <w:t xml:space="preserve"> "</w:t>
      </w:r>
    </w:p>
    <w:p w14:paraId="613EDF5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android:textStyle</w:t>
      </w:r>
      <w:proofErr w:type="gramEnd"/>
      <w:r w:rsidRPr="004D14D1">
        <w:rPr>
          <w:sz w:val="18"/>
          <w:szCs w:val="18"/>
        </w:rPr>
        <w:t>="bold"</w:t>
      </w:r>
    </w:p>
    <w:p w14:paraId="440B609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0384E24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1BE9E02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7649765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&lt;TextView</w:t>
      </w:r>
    </w:p>
    <w:p w14:paraId="7B4D9B3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_width="wrap_content"</w:t>
      </w:r>
    </w:p>
    <w:p w14:paraId="6B49061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android:layout</w:t>
      </w:r>
      <w:proofErr w:type="gramEnd"/>
      <w:r w:rsidRPr="004D14D1">
        <w:rPr>
          <w:sz w:val="18"/>
          <w:szCs w:val="18"/>
        </w:rPr>
        <w:t>_height="wrap_content"</w:t>
      </w:r>
    </w:p>
    <w:p w14:paraId="6B7C85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android:id="@+id/dispTimimgToMess3"</w:t>
      </w:r>
    </w:p>
    <w:p w14:paraId="230A954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android:text="Default time"</w:t>
      </w:r>
    </w:p>
    <w:p w14:paraId="680CA69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android:textSize</w:t>
      </w:r>
      <w:proofErr w:type="gramEnd"/>
      <w:r w:rsidRPr="004D14D1">
        <w:rPr>
          <w:sz w:val="18"/>
          <w:szCs w:val="18"/>
        </w:rPr>
        <w:t>="20dp"</w:t>
      </w:r>
    </w:p>
    <w:p w14:paraId="4860EA9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</w:t>
      </w:r>
      <w:proofErr w:type="gramStart"/>
      <w:r w:rsidRPr="004D14D1">
        <w:rPr>
          <w:sz w:val="18"/>
          <w:szCs w:val="18"/>
        </w:rPr>
        <w:t>android:textColor</w:t>
      </w:r>
      <w:proofErr w:type="gramEnd"/>
      <w:r w:rsidRPr="004D14D1">
        <w:rPr>
          <w:sz w:val="18"/>
          <w:szCs w:val="18"/>
        </w:rPr>
        <w:t>="@color/black"</w:t>
      </w:r>
    </w:p>
    <w:p w14:paraId="491491F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    /&gt;</w:t>
      </w:r>
    </w:p>
    <w:p w14:paraId="3530E59C" w14:textId="77777777" w:rsidR="004D14D1" w:rsidRPr="004D14D1" w:rsidRDefault="004D14D1" w:rsidP="004D14D1">
      <w:pPr>
        <w:rPr>
          <w:sz w:val="18"/>
          <w:szCs w:val="18"/>
        </w:rPr>
      </w:pPr>
    </w:p>
    <w:p w14:paraId="2FE5579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&lt;/LinearLayout&gt;</w:t>
      </w:r>
    </w:p>
    <w:p w14:paraId="0C5DB4AA" w14:textId="77777777" w:rsidR="004D14D1" w:rsidRPr="004D14D1" w:rsidRDefault="004D14D1" w:rsidP="004D14D1">
      <w:pPr>
        <w:rPr>
          <w:sz w:val="18"/>
          <w:szCs w:val="18"/>
        </w:rPr>
      </w:pPr>
    </w:p>
    <w:p w14:paraId="01E8A6D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&lt;/LinearLayout&gt;</w:t>
      </w:r>
    </w:p>
    <w:p w14:paraId="55545739" w14:textId="77777777" w:rsidR="004D14D1" w:rsidRPr="004D14D1" w:rsidRDefault="004D14D1" w:rsidP="004D14D1">
      <w:pPr>
        <w:rPr>
          <w:sz w:val="18"/>
          <w:szCs w:val="18"/>
        </w:rPr>
      </w:pPr>
    </w:p>
    <w:p w14:paraId="20FF5C2D" w14:textId="1FA30180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</w:t>
      </w:r>
      <w:proofErr w:type="gramStart"/>
      <w:r w:rsidRPr="004D14D1">
        <w:rPr>
          <w:sz w:val="18"/>
          <w:szCs w:val="18"/>
        </w:rPr>
        <w:t>androidx.cardview</w:t>
      </w:r>
      <w:proofErr w:type="gramEnd"/>
      <w:r w:rsidRPr="004D14D1">
        <w:rPr>
          <w:sz w:val="18"/>
          <w:szCs w:val="18"/>
        </w:rPr>
        <w:t>.widget.CardView&gt;</w:t>
      </w:r>
    </w:p>
    <w:p w14:paraId="1F86C741" w14:textId="4B0BE37B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colors.xml</w:t>
      </w:r>
    </w:p>
    <w:p w14:paraId="5FB6592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&lt;?xml version="1.0" encoding="utf-8"?&gt;</w:t>
      </w:r>
    </w:p>
    <w:p w14:paraId="7186E6C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&lt;resources&gt;</w:t>
      </w:r>
    </w:p>
    <w:p w14:paraId="5F50A10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name="purple_200"&gt;#FFBB86FC&lt;/color&gt;</w:t>
      </w:r>
    </w:p>
    <w:p w14:paraId="333DAA7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name="purple_500"&gt;#FF6200EE&lt;/color&gt;</w:t>
      </w:r>
    </w:p>
    <w:p w14:paraId="5FC1377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name="purple_700"&gt;#FF3700B3&lt;/color&gt;</w:t>
      </w:r>
    </w:p>
    <w:p w14:paraId="127914A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name="teal_200"&gt;#FF03DAC5&lt;/color&gt;</w:t>
      </w:r>
    </w:p>
    <w:p w14:paraId="4A1A881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name="teal_700"&gt;#FF018786&lt;/color&gt;</w:t>
      </w:r>
    </w:p>
    <w:p w14:paraId="76E3950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name="black"&gt;#FF000000&lt;/color&gt;</w:t>
      </w:r>
    </w:p>
    <w:p w14:paraId="13D8E9A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name="white"&gt;#FFFFFFFF&lt;/color&gt;</w:t>
      </w:r>
    </w:p>
    <w:p w14:paraId="0387DFC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name="bgcolorstart"&gt;#095D9B&lt;/color&gt;</w:t>
      </w:r>
    </w:p>
    <w:p w14:paraId="0EA03BF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name="bgcolorend"&gt;#3095D3&lt;/color&gt;</w:t>
      </w:r>
    </w:p>
    <w:p w14:paraId="342963C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name="btncolor1"&gt;#0562A7&lt;/color&gt;</w:t>
      </w:r>
    </w:p>
    <w:p w14:paraId="32E6669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&lt;color name="btncolor2"&gt;#37DBFF&lt;/color&gt;</w:t>
      </w:r>
    </w:p>
    <w:p w14:paraId="1CF148A6" w14:textId="4BFBAF9D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&lt;/resources&gt;</w:t>
      </w:r>
    </w:p>
    <w:p w14:paraId="65DF5C48" w14:textId="44950D09" w:rsidR="004D14D1" w:rsidRPr="001C6169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strings.xml</w:t>
      </w:r>
    </w:p>
    <w:p w14:paraId="14FA5F6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&lt;resources&gt;</w:t>
      </w:r>
    </w:p>
    <w:p w14:paraId="642A3B0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&lt;string name="app_name"&gt;FoodXpress&lt;/string&gt;</w:t>
      </w:r>
    </w:p>
    <w:p w14:paraId="43280C4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&lt;string name="your_prompt_text"&gt;Select an item&lt;/string&gt;</w:t>
      </w:r>
    </w:p>
    <w:p w14:paraId="7D06473B" w14:textId="726C0696" w:rsidR="001F282D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&lt;/resources&gt;</w:t>
      </w:r>
    </w:p>
    <w:p w14:paraId="4B15359E" w14:textId="10FE2DAC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build.gradle.kts</w:t>
      </w:r>
    </w:p>
    <w:p w14:paraId="25FF25E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buildscript {</w:t>
      </w:r>
    </w:p>
    <w:p w14:paraId="485DB28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dependencies {</w:t>
      </w:r>
    </w:p>
    <w:p w14:paraId="4D9609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classpath(</w:t>
      </w:r>
      <w:proofErr w:type="gramStart"/>
      <w:r w:rsidRPr="004D14D1">
        <w:rPr>
          <w:sz w:val="18"/>
          <w:szCs w:val="18"/>
        </w:rPr>
        <w:t>libs.google</w:t>
      </w:r>
      <w:proofErr w:type="gramEnd"/>
      <w:r w:rsidRPr="004D14D1">
        <w:rPr>
          <w:sz w:val="18"/>
          <w:szCs w:val="18"/>
        </w:rPr>
        <w:t>.services)</w:t>
      </w:r>
    </w:p>
    <w:p w14:paraId="10020E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}</w:t>
      </w:r>
    </w:p>
    <w:p w14:paraId="39ED849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}</w:t>
      </w:r>
    </w:p>
    <w:p w14:paraId="68044BE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// Top-level build file where you can add configuration options common to all sub-projects/modules.</w:t>
      </w:r>
    </w:p>
    <w:p w14:paraId="07E1B05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plugins {</w:t>
      </w:r>
    </w:p>
    <w:p w14:paraId="7836F35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alias(</w:t>
      </w:r>
      <w:proofErr w:type="gramStart"/>
      <w:r w:rsidRPr="004D14D1">
        <w:rPr>
          <w:sz w:val="18"/>
          <w:szCs w:val="18"/>
        </w:rPr>
        <w:t>libs.plugins</w:t>
      </w:r>
      <w:proofErr w:type="gramEnd"/>
      <w:r w:rsidRPr="004D14D1">
        <w:rPr>
          <w:sz w:val="18"/>
          <w:szCs w:val="18"/>
        </w:rPr>
        <w:t>.androidApplication) apply false</w:t>
      </w:r>
    </w:p>
    <w:p w14:paraId="431C5450" w14:textId="6F2316FE" w:rsid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lastRenderedPageBreak/>
        <w:t>}</w:t>
      </w:r>
    </w:p>
    <w:p w14:paraId="3285D481" w14:textId="32A34857" w:rsidR="004D14D1" w:rsidRDefault="004D14D1" w:rsidP="004D14D1">
      <w:pPr>
        <w:rPr>
          <w:sz w:val="18"/>
          <w:szCs w:val="18"/>
        </w:rPr>
      </w:pPr>
      <w:r>
        <w:rPr>
          <w:sz w:val="18"/>
          <w:szCs w:val="18"/>
        </w:rPr>
        <w:t>build.gradle.kts(app)</w:t>
      </w:r>
    </w:p>
    <w:p w14:paraId="213BE36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plugins {</w:t>
      </w:r>
    </w:p>
    <w:p w14:paraId="1190E2F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alias(</w:t>
      </w:r>
      <w:proofErr w:type="gramStart"/>
      <w:r w:rsidRPr="004D14D1">
        <w:rPr>
          <w:sz w:val="18"/>
          <w:szCs w:val="18"/>
        </w:rPr>
        <w:t>libs.plugins</w:t>
      </w:r>
      <w:proofErr w:type="gramEnd"/>
      <w:r w:rsidRPr="004D14D1">
        <w:rPr>
          <w:sz w:val="18"/>
          <w:szCs w:val="18"/>
        </w:rPr>
        <w:t>.androidApplication)</w:t>
      </w:r>
    </w:p>
    <w:p w14:paraId="7E607F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id("</w:t>
      </w:r>
      <w:proofErr w:type="gramStart"/>
      <w:r w:rsidRPr="004D14D1">
        <w:rPr>
          <w:sz w:val="18"/>
          <w:szCs w:val="18"/>
        </w:rPr>
        <w:t>com.google.gms.google</w:t>
      </w:r>
      <w:proofErr w:type="gramEnd"/>
      <w:r w:rsidRPr="004D14D1">
        <w:rPr>
          <w:sz w:val="18"/>
          <w:szCs w:val="18"/>
        </w:rPr>
        <w:t>-services")</w:t>
      </w:r>
    </w:p>
    <w:p w14:paraId="5716227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}</w:t>
      </w:r>
    </w:p>
    <w:p w14:paraId="07351FB4" w14:textId="77777777" w:rsidR="004D14D1" w:rsidRPr="004D14D1" w:rsidRDefault="004D14D1" w:rsidP="004D14D1">
      <w:pPr>
        <w:rPr>
          <w:sz w:val="18"/>
          <w:szCs w:val="18"/>
        </w:rPr>
      </w:pPr>
    </w:p>
    <w:p w14:paraId="1C0DE22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android {</w:t>
      </w:r>
    </w:p>
    <w:p w14:paraId="5BA9E0F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namespace = "com.</w:t>
      </w:r>
      <w:proofErr w:type="gramStart"/>
      <w:r w:rsidRPr="004D14D1">
        <w:rPr>
          <w:sz w:val="18"/>
          <w:szCs w:val="18"/>
        </w:rPr>
        <w:t>example.foodxpress</w:t>
      </w:r>
      <w:proofErr w:type="gramEnd"/>
      <w:r w:rsidRPr="004D14D1">
        <w:rPr>
          <w:sz w:val="18"/>
          <w:szCs w:val="18"/>
        </w:rPr>
        <w:t>"</w:t>
      </w:r>
    </w:p>
    <w:p w14:paraId="1F2916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compileSdk = 34</w:t>
      </w:r>
    </w:p>
    <w:p w14:paraId="064505D5" w14:textId="77777777" w:rsidR="004D14D1" w:rsidRPr="004D14D1" w:rsidRDefault="004D14D1" w:rsidP="004D14D1">
      <w:pPr>
        <w:rPr>
          <w:sz w:val="18"/>
          <w:szCs w:val="18"/>
        </w:rPr>
      </w:pPr>
    </w:p>
    <w:p w14:paraId="20FD806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defaultConfig {</w:t>
      </w:r>
    </w:p>
    <w:p w14:paraId="383439A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applicationId = "com.</w:t>
      </w:r>
      <w:proofErr w:type="gramStart"/>
      <w:r w:rsidRPr="004D14D1">
        <w:rPr>
          <w:sz w:val="18"/>
          <w:szCs w:val="18"/>
        </w:rPr>
        <w:t>example.foodxpress</w:t>
      </w:r>
      <w:proofErr w:type="gramEnd"/>
      <w:r w:rsidRPr="004D14D1">
        <w:rPr>
          <w:sz w:val="18"/>
          <w:szCs w:val="18"/>
        </w:rPr>
        <w:t>"</w:t>
      </w:r>
    </w:p>
    <w:p w14:paraId="469478A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minSdk = 29</w:t>
      </w:r>
    </w:p>
    <w:p w14:paraId="48E5BF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targetSdk = 34</w:t>
      </w:r>
    </w:p>
    <w:p w14:paraId="30F7AA0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versionCode = 1</w:t>
      </w:r>
    </w:p>
    <w:p w14:paraId="2843191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versionName = "1.0"</w:t>
      </w:r>
    </w:p>
    <w:p w14:paraId="3125C6C5" w14:textId="77777777" w:rsidR="004D14D1" w:rsidRPr="004D14D1" w:rsidRDefault="004D14D1" w:rsidP="004D14D1">
      <w:pPr>
        <w:rPr>
          <w:sz w:val="18"/>
          <w:szCs w:val="18"/>
        </w:rPr>
      </w:pPr>
    </w:p>
    <w:p w14:paraId="1147376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testInstrumentationRunner = "androidx.</w:t>
      </w:r>
      <w:proofErr w:type="gramStart"/>
      <w:r w:rsidRPr="004D14D1">
        <w:rPr>
          <w:sz w:val="18"/>
          <w:szCs w:val="18"/>
        </w:rPr>
        <w:t>test.runner</w:t>
      </w:r>
      <w:proofErr w:type="gramEnd"/>
      <w:r w:rsidRPr="004D14D1">
        <w:rPr>
          <w:sz w:val="18"/>
          <w:szCs w:val="18"/>
        </w:rPr>
        <w:t>.AndroidJUnitRunner"</w:t>
      </w:r>
    </w:p>
    <w:p w14:paraId="742446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}</w:t>
      </w:r>
    </w:p>
    <w:p w14:paraId="2EB07FAD" w14:textId="77777777" w:rsidR="004D14D1" w:rsidRPr="004D14D1" w:rsidRDefault="004D14D1" w:rsidP="004D14D1">
      <w:pPr>
        <w:rPr>
          <w:sz w:val="18"/>
          <w:szCs w:val="18"/>
        </w:rPr>
      </w:pPr>
    </w:p>
    <w:p w14:paraId="441EE31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buildTypes {</w:t>
      </w:r>
    </w:p>
    <w:p w14:paraId="6FFAE1F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release {</w:t>
      </w:r>
    </w:p>
    <w:p w14:paraId="06BC91B0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isMinifyEnabled = false</w:t>
      </w:r>
    </w:p>
    <w:p w14:paraId="0B2DBA46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    proguardFiles(getDefaultProguardFile("proguard-android-optimize.txt"), "proguard-rules.pro")</w:t>
      </w:r>
    </w:p>
    <w:p w14:paraId="744FBEC8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}</w:t>
      </w:r>
    </w:p>
    <w:p w14:paraId="3256F71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}</w:t>
      </w:r>
    </w:p>
    <w:p w14:paraId="4D511D1E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compileOptions {</w:t>
      </w:r>
    </w:p>
    <w:p w14:paraId="3BD6EED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sourceCompatibility = JavaVersion.VERSION_1_8</w:t>
      </w:r>
    </w:p>
    <w:p w14:paraId="3F95EAB3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    targetCompatibility = JavaVersion.VERSION_1_8</w:t>
      </w:r>
    </w:p>
    <w:p w14:paraId="7559B622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}</w:t>
      </w:r>
    </w:p>
    <w:p w14:paraId="0DAD1FC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}</w:t>
      </w:r>
    </w:p>
    <w:p w14:paraId="45A8DEA6" w14:textId="77777777" w:rsidR="004D14D1" w:rsidRPr="004D14D1" w:rsidRDefault="004D14D1" w:rsidP="004D14D1">
      <w:pPr>
        <w:rPr>
          <w:sz w:val="18"/>
          <w:szCs w:val="18"/>
        </w:rPr>
      </w:pPr>
    </w:p>
    <w:p w14:paraId="7A725979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dependencies {</w:t>
      </w:r>
    </w:p>
    <w:p w14:paraId="0FDF68A0" w14:textId="77777777" w:rsidR="004D14D1" w:rsidRPr="004D14D1" w:rsidRDefault="004D14D1" w:rsidP="004D14D1">
      <w:pPr>
        <w:rPr>
          <w:sz w:val="18"/>
          <w:szCs w:val="18"/>
        </w:rPr>
      </w:pPr>
    </w:p>
    <w:p w14:paraId="08BD8AB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libs.appcompat</w:t>
      </w:r>
      <w:proofErr w:type="gramEnd"/>
      <w:r w:rsidRPr="004D14D1">
        <w:rPr>
          <w:sz w:val="18"/>
          <w:szCs w:val="18"/>
        </w:rPr>
        <w:t>)</w:t>
      </w:r>
    </w:p>
    <w:p w14:paraId="6A800225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libs.material</w:t>
      </w:r>
      <w:proofErr w:type="gramEnd"/>
      <w:r w:rsidRPr="004D14D1">
        <w:rPr>
          <w:sz w:val="18"/>
          <w:szCs w:val="18"/>
        </w:rPr>
        <w:t>)</w:t>
      </w:r>
    </w:p>
    <w:p w14:paraId="4BDF39F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libs.activity</w:t>
      </w:r>
      <w:proofErr w:type="gramEnd"/>
      <w:r w:rsidRPr="004D14D1">
        <w:rPr>
          <w:sz w:val="18"/>
          <w:szCs w:val="18"/>
        </w:rPr>
        <w:t>)</w:t>
      </w:r>
    </w:p>
    <w:p w14:paraId="4DBF30CA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libs.constraintlayout</w:t>
      </w:r>
      <w:proofErr w:type="gramEnd"/>
      <w:r w:rsidRPr="004D14D1">
        <w:rPr>
          <w:sz w:val="18"/>
          <w:szCs w:val="18"/>
        </w:rPr>
        <w:t>)</w:t>
      </w:r>
    </w:p>
    <w:p w14:paraId="3ABF857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libs.firebase</w:t>
      </w:r>
      <w:proofErr w:type="gramEnd"/>
      <w:r w:rsidRPr="004D14D1">
        <w:rPr>
          <w:sz w:val="18"/>
          <w:szCs w:val="18"/>
        </w:rPr>
        <w:t>.auth)</w:t>
      </w:r>
    </w:p>
    <w:p w14:paraId="6070A031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libs.firebase</w:t>
      </w:r>
      <w:proofErr w:type="gramEnd"/>
      <w:r w:rsidRPr="004D14D1">
        <w:rPr>
          <w:sz w:val="18"/>
          <w:szCs w:val="18"/>
        </w:rPr>
        <w:t>.database)</w:t>
      </w:r>
    </w:p>
    <w:p w14:paraId="5BBE4FD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</w:t>
      </w:r>
      <w:proofErr w:type="gramStart"/>
      <w:r w:rsidRPr="004D14D1">
        <w:rPr>
          <w:sz w:val="18"/>
          <w:szCs w:val="18"/>
        </w:rPr>
        <w:t>libs.firebase</w:t>
      </w:r>
      <w:proofErr w:type="gramEnd"/>
      <w:r w:rsidRPr="004D14D1">
        <w:rPr>
          <w:sz w:val="18"/>
          <w:szCs w:val="18"/>
        </w:rPr>
        <w:t>.firestore)</w:t>
      </w:r>
    </w:p>
    <w:p w14:paraId="2F09D55B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testImplementation(</w:t>
      </w:r>
      <w:proofErr w:type="gramStart"/>
      <w:r w:rsidRPr="004D14D1">
        <w:rPr>
          <w:sz w:val="18"/>
          <w:szCs w:val="18"/>
        </w:rPr>
        <w:t>libs.junit</w:t>
      </w:r>
      <w:proofErr w:type="gramEnd"/>
      <w:r w:rsidRPr="004D14D1">
        <w:rPr>
          <w:sz w:val="18"/>
          <w:szCs w:val="18"/>
        </w:rPr>
        <w:t>)</w:t>
      </w:r>
    </w:p>
    <w:p w14:paraId="274ACD44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androidTestImplementation(</w:t>
      </w:r>
      <w:proofErr w:type="gramStart"/>
      <w:r w:rsidRPr="004D14D1">
        <w:rPr>
          <w:sz w:val="18"/>
          <w:szCs w:val="18"/>
        </w:rPr>
        <w:t>libs.ext.junit</w:t>
      </w:r>
      <w:proofErr w:type="gramEnd"/>
      <w:r w:rsidRPr="004D14D1">
        <w:rPr>
          <w:sz w:val="18"/>
          <w:szCs w:val="18"/>
        </w:rPr>
        <w:t>)</w:t>
      </w:r>
    </w:p>
    <w:p w14:paraId="7BB16EE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androidTestImplementation(</w:t>
      </w:r>
      <w:proofErr w:type="gramStart"/>
      <w:r w:rsidRPr="004D14D1">
        <w:rPr>
          <w:sz w:val="18"/>
          <w:szCs w:val="18"/>
        </w:rPr>
        <w:t>libs.espresso</w:t>
      </w:r>
      <w:proofErr w:type="gramEnd"/>
      <w:r w:rsidRPr="004D14D1">
        <w:rPr>
          <w:sz w:val="18"/>
          <w:szCs w:val="18"/>
        </w:rPr>
        <w:t>.core)</w:t>
      </w:r>
    </w:p>
    <w:p w14:paraId="60F9C0BB" w14:textId="77777777" w:rsidR="004D14D1" w:rsidRPr="004D14D1" w:rsidRDefault="004D14D1" w:rsidP="004D14D1">
      <w:pPr>
        <w:rPr>
          <w:sz w:val="18"/>
          <w:szCs w:val="18"/>
        </w:rPr>
      </w:pPr>
    </w:p>
    <w:p w14:paraId="6863B427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implementation(platform("</w:t>
      </w:r>
      <w:proofErr w:type="gramStart"/>
      <w:r w:rsidRPr="004D14D1">
        <w:rPr>
          <w:sz w:val="18"/>
          <w:szCs w:val="18"/>
        </w:rPr>
        <w:t>com.google</w:t>
      </w:r>
      <w:proofErr w:type="gramEnd"/>
      <w:r w:rsidRPr="004D14D1">
        <w:rPr>
          <w:sz w:val="18"/>
          <w:szCs w:val="18"/>
        </w:rPr>
        <w:t>.firebase:firebase-bom:32.8.0"))</w:t>
      </w:r>
    </w:p>
    <w:p w14:paraId="54031D6D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implementation("</w:t>
      </w:r>
      <w:proofErr w:type="gramStart"/>
      <w:r w:rsidRPr="004D14D1">
        <w:rPr>
          <w:sz w:val="18"/>
          <w:szCs w:val="18"/>
        </w:rPr>
        <w:t>com.google</w:t>
      </w:r>
      <w:proofErr w:type="gramEnd"/>
      <w:r w:rsidRPr="004D14D1">
        <w:rPr>
          <w:sz w:val="18"/>
          <w:szCs w:val="18"/>
        </w:rPr>
        <w:t>.firebase:firebase-auth")</w:t>
      </w:r>
    </w:p>
    <w:p w14:paraId="168CAF99" w14:textId="77777777" w:rsidR="004D14D1" w:rsidRPr="004D14D1" w:rsidRDefault="004D14D1" w:rsidP="004D14D1">
      <w:pPr>
        <w:rPr>
          <w:sz w:val="18"/>
          <w:szCs w:val="18"/>
        </w:rPr>
      </w:pPr>
    </w:p>
    <w:p w14:paraId="2E39419F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implementation("</w:t>
      </w:r>
      <w:proofErr w:type="gramStart"/>
      <w:r w:rsidRPr="004D14D1">
        <w:rPr>
          <w:sz w:val="18"/>
          <w:szCs w:val="18"/>
        </w:rPr>
        <w:t>com.google</w:t>
      </w:r>
      <w:proofErr w:type="gramEnd"/>
      <w:r w:rsidRPr="004D14D1">
        <w:rPr>
          <w:sz w:val="18"/>
          <w:szCs w:val="18"/>
        </w:rPr>
        <w:t>.firebase:firebase-auth:22.3.1")</w:t>
      </w:r>
    </w:p>
    <w:p w14:paraId="65973DB6" w14:textId="77777777" w:rsidR="004D14D1" w:rsidRPr="004D14D1" w:rsidRDefault="004D14D1" w:rsidP="004D14D1">
      <w:pPr>
        <w:rPr>
          <w:sz w:val="18"/>
          <w:szCs w:val="18"/>
        </w:rPr>
      </w:pPr>
    </w:p>
    <w:p w14:paraId="76275DDC" w14:textId="77777777" w:rsidR="004D14D1" w:rsidRPr="004D14D1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 xml:space="preserve">    implementation("</w:t>
      </w:r>
      <w:proofErr w:type="gramStart"/>
      <w:r w:rsidRPr="004D14D1">
        <w:rPr>
          <w:sz w:val="18"/>
          <w:szCs w:val="18"/>
        </w:rPr>
        <w:t>com.razorpay</w:t>
      </w:r>
      <w:proofErr w:type="gramEnd"/>
      <w:r w:rsidRPr="004D14D1">
        <w:rPr>
          <w:sz w:val="18"/>
          <w:szCs w:val="18"/>
        </w:rPr>
        <w:t>:checkout:1.6.33")</w:t>
      </w:r>
    </w:p>
    <w:p w14:paraId="5F48AC98" w14:textId="77777777" w:rsidR="004D14D1" w:rsidRPr="004D14D1" w:rsidRDefault="004D14D1" w:rsidP="004D14D1">
      <w:pPr>
        <w:rPr>
          <w:sz w:val="18"/>
          <w:szCs w:val="18"/>
        </w:rPr>
      </w:pPr>
    </w:p>
    <w:p w14:paraId="501D36E6" w14:textId="02121DD0" w:rsidR="004D14D1" w:rsidRPr="001C6169" w:rsidRDefault="004D14D1" w:rsidP="004D14D1">
      <w:pPr>
        <w:rPr>
          <w:sz w:val="18"/>
          <w:szCs w:val="18"/>
        </w:rPr>
      </w:pPr>
      <w:r w:rsidRPr="004D14D1">
        <w:rPr>
          <w:sz w:val="18"/>
          <w:szCs w:val="18"/>
        </w:rPr>
        <w:t>}</w:t>
      </w:r>
    </w:p>
    <w:sectPr w:rsidR="004D14D1" w:rsidRPr="001C6169" w:rsidSect="008F6D3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69"/>
    <w:rsid w:val="00114645"/>
    <w:rsid w:val="001C6169"/>
    <w:rsid w:val="001F282D"/>
    <w:rsid w:val="00227217"/>
    <w:rsid w:val="003657E3"/>
    <w:rsid w:val="004D14D1"/>
    <w:rsid w:val="00562615"/>
    <w:rsid w:val="00590857"/>
    <w:rsid w:val="008F6D30"/>
    <w:rsid w:val="00B31321"/>
    <w:rsid w:val="00BB390C"/>
    <w:rsid w:val="00CA4090"/>
    <w:rsid w:val="00F30C19"/>
    <w:rsid w:val="00F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E7B7"/>
  <w15:chartTrackingRefBased/>
  <w15:docId w15:val="{33772273-820D-48CF-B750-82D3A124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313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93</Pages>
  <Words>33223</Words>
  <Characters>189376</Characters>
  <Application>Microsoft Office Word</Application>
  <DocSecurity>0</DocSecurity>
  <Lines>1578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2024-04-18T17:04:00Z</dcterms:created>
  <dcterms:modified xsi:type="dcterms:W3CDTF">2024-04-18T18:33:00Z</dcterms:modified>
</cp:coreProperties>
</file>